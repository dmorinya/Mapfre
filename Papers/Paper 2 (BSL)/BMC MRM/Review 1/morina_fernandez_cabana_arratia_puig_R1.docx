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B6E3" w14:textId="77777777" w:rsidR="00276CAA" w:rsidRDefault="00756A2D">
      <w:pPr>
        <w:pStyle w:val="Title"/>
        <w:spacing w:line="360" w:lineRule="auto"/>
        <w:rPr>
          <w:rFonts w:ascii="Arial" w:hAnsi="Arial" w:cs="Arial"/>
          <w:color w:val="000000" w:themeColor="text1"/>
        </w:rPr>
      </w:pPr>
      <w:bookmarkStart w:id="0" w:name="_Hlk116556037"/>
      <w:r>
        <w:rPr>
          <w:rFonts w:ascii="Arial" w:hAnsi="Arial" w:cs="Arial"/>
          <w:color w:val="000000" w:themeColor="text1"/>
        </w:rPr>
        <w:t>Estimated Covid-19 burden in Spain: ARCH underreported non-stationary time series</w:t>
      </w:r>
      <w:bookmarkEnd w:id="0"/>
    </w:p>
    <w:p w14:paraId="59FEB6E4" w14:textId="77777777" w:rsidR="00276CAA" w:rsidRPr="003E5B2E" w:rsidRDefault="00756A2D">
      <w:pPr>
        <w:pStyle w:val="BodyText"/>
        <w:rPr>
          <w:rFonts w:ascii="Arial" w:hAnsi="Arial" w:cs="Arial"/>
          <w:vertAlign w:val="superscript"/>
          <w:lang w:val="es-ES_tradnl"/>
        </w:rPr>
      </w:pPr>
      <w:r w:rsidRPr="003E5B2E">
        <w:rPr>
          <w:rFonts w:ascii="Arial" w:hAnsi="Arial" w:cs="Arial"/>
          <w:lang w:val="es-ES_tradnl"/>
        </w:rPr>
        <w:t>David Moriña</w:t>
      </w:r>
      <w:r w:rsidRPr="003E5B2E">
        <w:rPr>
          <w:rFonts w:ascii="Arial" w:hAnsi="Arial" w:cs="Arial"/>
          <w:vertAlign w:val="superscript"/>
          <w:lang w:val="es-ES_tradnl"/>
        </w:rPr>
        <w:t>1*</w:t>
      </w:r>
      <w:r w:rsidRPr="003E5B2E">
        <w:rPr>
          <w:rFonts w:ascii="Arial" w:hAnsi="Arial" w:cs="Arial"/>
          <w:lang w:val="es-ES_tradnl"/>
        </w:rPr>
        <w:t>, Amanda Fernández-Fontelo</w:t>
      </w:r>
      <w:r w:rsidRPr="003E5B2E">
        <w:rPr>
          <w:rFonts w:ascii="Arial" w:hAnsi="Arial" w:cs="Arial"/>
          <w:vertAlign w:val="superscript"/>
          <w:lang w:val="es-ES_tradnl"/>
        </w:rPr>
        <w:t>2</w:t>
      </w:r>
      <w:r w:rsidRPr="003E5B2E">
        <w:rPr>
          <w:rFonts w:ascii="Arial" w:hAnsi="Arial" w:cs="Arial"/>
          <w:lang w:val="es-ES_tradnl"/>
        </w:rPr>
        <w:t>, Alejandra Cabaña</w:t>
      </w:r>
      <w:r w:rsidRPr="003E5B2E">
        <w:rPr>
          <w:rFonts w:ascii="Arial" w:hAnsi="Arial" w:cs="Arial"/>
          <w:vertAlign w:val="superscript"/>
          <w:lang w:val="es-ES_tradnl"/>
        </w:rPr>
        <w:t>2</w:t>
      </w:r>
      <w:r w:rsidRPr="003E5B2E">
        <w:rPr>
          <w:rFonts w:ascii="Arial" w:hAnsi="Arial" w:cs="Arial"/>
          <w:lang w:val="es-ES_tradnl"/>
        </w:rPr>
        <w:t>, Argimiro Arratia</w:t>
      </w:r>
      <w:r w:rsidRPr="003E5B2E">
        <w:rPr>
          <w:rFonts w:ascii="Arial" w:hAnsi="Arial" w:cs="Arial"/>
          <w:vertAlign w:val="superscript"/>
          <w:lang w:val="es-ES_tradnl"/>
        </w:rPr>
        <w:t>3</w:t>
      </w:r>
      <w:r w:rsidRPr="003E5B2E">
        <w:rPr>
          <w:rFonts w:ascii="Arial" w:hAnsi="Arial" w:cs="Arial"/>
          <w:lang w:val="es-ES_tradnl"/>
        </w:rPr>
        <w:t>, Pedro Puig</w:t>
      </w:r>
      <w:r w:rsidRPr="003E5B2E">
        <w:rPr>
          <w:rFonts w:ascii="Arial" w:hAnsi="Arial" w:cs="Arial"/>
          <w:vertAlign w:val="superscript"/>
          <w:lang w:val="es-ES_tradnl"/>
        </w:rPr>
        <w:t>2,4</w:t>
      </w:r>
    </w:p>
    <w:p w14:paraId="59FEB6E5" w14:textId="77777777" w:rsidR="00276CAA" w:rsidRDefault="00756A2D">
      <w:pPr>
        <w:pStyle w:val="BodyText"/>
        <w:rPr>
          <w:rFonts w:ascii="Arial" w:hAnsi="Arial" w:cs="Arial"/>
        </w:rPr>
      </w:pPr>
      <w:r>
        <w:rPr>
          <w:rFonts w:ascii="Arial" w:hAnsi="Arial" w:cs="Arial"/>
          <w:vertAlign w:val="superscript"/>
        </w:rPr>
        <w:t>1</w:t>
      </w:r>
      <w:r>
        <w:rPr>
          <w:rFonts w:ascii="Arial" w:hAnsi="Arial" w:cs="Arial"/>
        </w:rPr>
        <w:t>Department of Econometrics, Statistics and Applied Economics, Riskcenter-IREA, Universitat de Barcelona (UB)</w:t>
      </w:r>
    </w:p>
    <w:p w14:paraId="59FEB6E6" w14:textId="77777777" w:rsidR="00276CAA" w:rsidRPr="003E5B2E" w:rsidRDefault="00756A2D">
      <w:pPr>
        <w:pStyle w:val="BodyText"/>
        <w:rPr>
          <w:rFonts w:ascii="Arial" w:hAnsi="Arial" w:cs="Arial"/>
          <w:lang w:val="es-ES_tradnl"/>
        </w:rPr>
      </w:pPr>
      <w:r w:rsidRPr="003E5B2E">
        <w:rPr>
          <w:rFonts w:ascii="Arial" w:hAnsi="Arial" w:cs="Arial"/>
          <w:vertAlign w:val="superscript"/>
          <w:lang w:val="es-ES_tradnl"/>
        </w:rPr>
        <w:t>2</w:t>
      </w:r>
      <w:r w:rsidRPr="003E5B2E">
        <w:rPr>
          <w:rFonts w:ascii="Arial" w:hAnsi="Arial" w:cs="Arial"/>
          <w:lang w:val="es-ES_tradnl"/>
        </w:rPr>
        <w:t>Departament de Matemàtiques, Universitat Autònoma de Barcelona (UAB)</w:t>
      </w:r>
    </w:p>
    <w:p w14:paraId="59FEB6E7" w14:textId="77777777" w:rsidR="00276CAA" w:rsidRDefault="00756A2D">
      <w:pPr>
        <w:pStyle w:val="BodyText"/>
        <w:rPr>
          <w:rFonts w:ascii="Arial" w:hAnsi="Arial" w:cs="Arial"/>
        </w:rPr>
      </w:pPr>
      <w:r>
        <w:rPr>
          <w:rFonts w:ascii="Arial" w:hAnsi="Arial" w:cs="Arial"/>
          <w:vertAlign w:val="superscript"/>
        </w:rPr>
        <w:t>3</w:t>
      </w:r>
      <w:r>
        <w:rPr>
          <w:rFonts w:ascii="Arial" w:hAnsi="Arial" w:cs="Arial"/>
        </w:rPr>
        <w:t>Department of Computer Science, Universitat Politècnica de Catalunya (UPC)</w:t>
      </w:r>
    </w:p>
    <w:p w14:paraId="59FEB6E8" w14:textId="77777777" w:rsidR="00276CAA" w:rsidRPr="003E5B2E" w:rsidRDefault="00756A2D">
      <w:pPr>
        <w:pStyle w:val="BodyText"/>
        <w:rPr>
          <w:rFonts w:ascii="Arial" w:hAnsi="Arial" w:cs="Arial"/>
          <w:lang w:val="es-ES_tradnl"/>
        </w:rPr>
      </w:pPr>
      <w:r w:rsidRPr="003E5B2E">
        <w:rPr>
          <w:rFonts w:ascii="Arial" w:hAnsi="Arial" w:cs="Arial"/>
          <w:vertAlign w:val="superscript"/>
          <w:lang w:val="es-ES_tradnl"/>
        </w:rPr>
        <w:t>4</w:t>
      </w:r>
      <w:r w:rsidRPr="003E5B2E">
        <w:rPr>
          <w:rFonts w:ascii="Arial" w:hAnsi="Arial" w:cs="Arial"/>
          <w:lang w:val="es-ES_tradnl"/>
        </w:rPr>
        <w:t>Centre de Recerca Matemàtica (CRM)</w:t>
      </w:r>
    </w:p>
    <w:p w14:paraId="59FEB6E9" w14:textId="77777777" w:rsidR="00276CAA" w:rsidRDefault="00756A2D">
      <w:pPr>
        <w:pStyle w:val="BodyText"/>
        <w:rPr>
          <w:rFonts w:ascii="Arial" w:hAnsi="Arial" w:cs="Arial"/>
        </w:rPr>
      </w:pPr>
      <w:r>
        <w:rPr>
          <w:rFonts w:ascii="Arial" w:hAnsi="Arial" w:cs="Arial"/>
        </w:rPr>
        <w:t>* Corresponding author: David Moriña (</w:t>
      </w:r>
      <w:hyperlink r:id="rId5">
        <w:r>
          <w:rPr>
            <w:rStyle w:val="EnlladInternet"/>
            <w:rFonts w:ascii="Arial" w:hAnsi="Arial" w:cs="Arial"/>
            <w:color w:val="000000" w:themeColor="text1"/>
          </w:rPr>
          <w:t>dmorina@ub.edu</w:t>
        </w:r>
      </w:hyperlink>
      <w:r>
        <w:rPr>
          <w:rFonts w:ascii="Arial" w:hAnsi="Arial" w:cs="Arial"/>
        </w:rPr>
        <w:t>)</w:t>
      </w:r>
    </w:p>
    <w:p w14:paraId="59FEB6EA" w14:textId="77777777" w:rsidR="00276CAA" w:rsidRDefault="00756A2D">
      <w:pPr>
        <w:pStyle w:val="Heading1"/>
        <w:spacing w:line="360" w:lineRule="auto"/>
        <w:rPr>
          <w:rFonts w:ascii="Arial" w:hAnsi="Arial" w:cs="Arial"/>
          <w:color w:val="000000" w:themeColor="text1"/>
        </w:rPr>
      </w:pPr>
      <w:r>
        <w:rPr>
          <w:rFonts w:ascii="Arial" w:hAnsi="Arial" w:cs="Arial"/>
          <w:color w:val="000000" w:themeColor="text1"/>
        </w:rPr>
        <w:lastRenderedPageBreak/>
        <w:t>Abstract</w:t>
      </w:r>
    </w:p>
    <w:p w14:paraId="59FEB6EB" w14:textId="71839872" w:rsidR="00276CAA" w:rsidRDefault="00756A2D" w:rsidP="00695FCB">
      <w:pPr>
        <w:pStyle w:val="Abstract"/>
        <w:spacing w:line="360" w:lineRule="auto"/>
        <w:ind w:left="720" w:hanging="720"/>
        <w:rPr>
          <w:rFonts w:ascii="Arial" w:hAnsi="Arial" w:cs="Arial"/>
          <w:sz w:val="24"/>
          <w:szCs w:val="24"/>
        </w:rPr>
      </w:pPr>
      <w:r>
        <w:rPr>
          <w:rFonts w:ascii="Arial" w:hAnsi="Arial" w:cs="Arial"/>
          <w:b/>
          <w:bCs/>
          <w:i/>
          <w:iCs/>
          <w:sz w:val="24"/>
          <w:szCs w:val="24"/>
        </w:rPr>
        <w:t>Background:</w:t>
      </w:r>
      <w:r>
        <w:rPr>
          <w:rFonts w:ascii="Arial" w:hAnsi="Arial" w:cs="Arial"/>
          <w:sz w:val="24"/>
          <w:szCs w:val="24"/>
        </w:rPr>
        <w:t xml:space="preserve"> The problem of dealing with misreported data is very common in a wide range of contexts for different reasons. The current situation caused by the Covid-19 worldwide pandemic is a clear example, where the data provided by official sources were not always reliable due to data collection issues and to the high proportion of asymptomatic cases.</w:t>
      </w:r>
      <w:ins w:id="1" w:author="David Moriña Soler" w:date="2023-02-11T13:20:00Z">
        <w:r w:rsidR="00290BAE">
          <w:rPr>
            <w:rFonts w:ascii="Arial" w:hAnsi="Arial" w:cs="Arial"/>
            <w:sz w:val="24"/>
            <w:szCs w:val="24"/>
          </w:rPr>
          <w:t xml:space="preserve"> In this work, a flexible framework</w:t>
        </w:r>
      </w:ins>
      <w:ins w:id="2" w:author="David Moriña Soler" w:date="2023-02-11T13:21:00Z">
        <w:r w:rsidR="00290BAE">
          <w:rPr>
            <w:rFonts w:ascii="Arial" w:hAnsi="Arial" w:cs="Arial"/>
            <w:sz w:val="24"/>
            <w:szCs w:val="24"/>
          </w:rPr>
          <w:t xml:space="preserve"> is proposed, with the objective of quantifying the severity of misreporting</w:t>
        </w:r>
      </w:ins>
      <w:ins w:id="3" w:author="David Moriña Soler" w:date="2023-02-11T13:24:00Z">
        <w:r w:rsidR="004D5D7E">
          <w:rPr>
            <w:rFonts w:ascii="Arial" w:hAnsi="Arial" w:cs="Arial"/>
            <w:sz w:val="24"/>
            <w:szCs w:val="24"/>
          </w:rPr>
          <w:t xml:space="preserve"> in a time series</w:t>
        </w:r>
      </w:ins>
      <w:ins w:id="4" w:author="David Moriña Soler" w:date="2023-02-11T13:21:00Z">
        <w:r w:rsidR="00290BAE">
          <w:rPr>
            <w:rFonts w:ascii="Arial" w:hAnsi="Arial" w:cs="Arial"/>
            <w:sz w:val="24"/>
            <w:szCs w:val="24"/>
          </w:rPr>
          <w:t xml:space="preserve"> and reconstructing the most </w:t>
        </w:r>
      </w:ins>
      <w:ins w:id="5" w:author="David Moriña Soler" w:date="2023-02-11T13:22:00Z">
        <w:r w:rsidR="00290BAE">
          <w:rPr>
            <w:rFonts w:ascii="Arial" w:hAnsi="Arial" w:cs="Arial"/>
            <w:sz w:val="24"/>
            <w:szCs w:val="24"/>
          </w:rPr>
          <w:t xml:space="preserve">likely evolution of the </w:t>
        </w:r>
      </w:ins>
      <w:ins w:id="6" w:author="David Moriña Soler" w:date="2023-02-11T13:24:00Z">
        <w:r w:rsidR="004D5D7E">
          <w:rPr>
            <w:rFonts w:ascii="Arial" w:hAnsi="Arial" w:cs="Arial"/>
            <w:sz w:val="24"/>
            <w:szCs w:val="24"/>
          </w:rPr>
          <w:t>process</w:t>
        </w:r>
      </w:ins>
      <w:ins w:id="7" w:author="David Moriña Soler" w:date="2023-02-11T13:22:00Z">
        <w:r w:rsidR="00290BAE">
          <w:rPr>
            <w:rFonts w:ascii="Arial" w:hAnsi="Arial" w:cs="Arial"/>
            <w:sz w:val="24"/>
            <w:szCs w:val="24"/>
          </w:rPr>
          <w:t>.</w:t>
        </w:r>
      </w:ins>
      <w:r>
        <w:rPr>
          <w:rFonts w:ascii="Arial" w:hAnsi="Arial" w:cs="Arial"/>
          <w:sz w:val="24"/>
          <w:szCs w:val="24"/>
        </w:rPr>
        <w:t xml:space="preserve"> </w:t>
      </w:r>
      <w:r>
        <w:rPr>
          <w:rFonts w:ascii="Arial" w:hAnsi="Arial" w:cs="Arial"/>
          <w:b/>
          <w:bCs/>
          <w:i/>
          <w:iCs/>
          <w:sz w:val="24"/>
          <w:szCs w:val="24"/>
        </w:rPr>
        <w:t>Methods:</w:t>
      </w:r>
      <w:r>
        <w:rPr>
          <w:rFonts w:ascii="Arial" w:hAnsi="Arial" w:cs="Arial"/>
          <w:sz w:val="24"/>
          <w:szCs w:val="24"/>
        </w:rPr>
        <w:t xml:space="preserve"> </w:t>
      </w:r>
      <w:del w:id="8" w:author="David Moriña Soler" w:date="2023-02-11T13:19:00Z">
        <w:r w:rsidDel="00290BAE">
          <w:rPr>
            <w:rFonts w:ascii="Arial" w:hAnsi="Arial" w:cs="Arial"/>
            <w:sz w:val="24"/>
            <w:szCs w:val="24"/>
          </w:rPr>
          <w:delText>In this work, we explore t</w:delText>
        </w:r>
      </w:del>
      <w:ins w:id="9" w:author="David Moriña Soler" w:date="2023-02-11T13:19:00Z">
        <w:r w:rsidR="00290BAE">
          <w:rPr>
            <w:rFonts w:ascii="Arial" w:hAnsi="Arial" w:cs="Arial"/>
            <w:sz w:val="24"/>
            <w:szCs w:val="24"/>
          </w:rPr>
          <w:t>T</w:t>
        </w:r>
      </w:ins>
      <w:r>
        <w:rPr>
          <w:rFonts w:ascii="Arial" w:hAnsi="Arial" w:cs="Arial"/>
          <w:sz w:val="24"/>
          <w:szCs w:val="24"/>
        </w:rPr>
        <w:t xml:space="preserve">he performance of Bayesian Synthetic Likelihood to estimate the parameters of a model </w:t>
      </w:r>
      <w:ins w:id="10" w:author="Autoria desconeguda" w:date="2023-02-08T08:34:00Z">
        <w:r>
          <w:rPr>
            <w:rFonts w:ascii="Arial" w:hAnsi="Arial" w:cs="Arial"/>
            <w:sz w:val="24"/>
            <w:szCs w:val="24"/>
          </w:rPr>
          <w:t xml:space="preserve">based on </w:t>
        </w:r>
      </w:ins>
      <w:ins w:id="11" w:author="Autoria desconeguda" w:date="2023-02-08T08:35:00Z">
        <w:r>
          <w:rPr>
            <w:rFonts w:ascii="Arial" w:hAnsi="Arial" w:cs="Arial"/>
            <w:sz w:val="24"/>
            <w:szCs w:val="24"/>
          </w:rPr>
          <w:t xml:space="preserve">AutoRegressive Conditional Heteroskedastic time series </w:t>
        </w:r>
      </w:ins>
      <w:r>
        <w:rPr>
          <w:rFonts w:ascii="Arial" w:hAnsi="Arial" w:cs="Arial"/>
          <w:sz w:val="24"/>
          <w:szCs w:val="24"/>
        </w:rPr>
        <w:t>capable of dealing with misreported information and to reconstruct the most likely evolution of the phenomenon</w:t>
      </w:r>
      <w:ins w:id="12" w:author="David Moriña Soler" w:date="2023-02-11T13:19:00Z">
        <w:r w:rsidR="00290BAE">
          <w:rPr>
            <w:rFonts w:ascii="Arial" w:hAnsi="Arial" w:cs="Arial"/>
            <w:sz w:val="24"/>
            <w:szCs w:val="24"/>
          </w:rPr>
          <w:t xml:space="preserve"> is assessed</w:t>
        </w:r>
      </w:ins>
      <w:del w:id="13" w:author="David Moriña Soler" w:date="2023-02-11T13:19:00Z">
        <w:r w:rsidDel="00290BAE">
          <w:rPr>
            <w:rFonts w:ascii="Arial" w:hAnsi="Arial" w:cs="Arial"/>
            <w:sz w:val="24"/>
            <w:szCs w:val="24"/>
          </w:rPr>
          <w:delText>. The performance of the proposed methodology is evaluated</w:delText>
        </w:r>
      </w:del>
      <w:r>
        <w:rPr>
          <w:rFonts w:ascii="Arial" w:hAnsi="Arial" w:cs="Arial"/>
          <w:sz w:val="24"/>
          <w:szCs w:val="24"/>
        </w:rPr>
        <w:t xml:space="preserve"> through a comprehensive simulation study and illustrated by reconstructing the weekly Covid-19 incidence in each Spanish Autonomous Community. </w:t>
      </w:r>
      <w:r>
        <w:rPr>
          <w:rFonts w:ascii="Arial" w:hAnsi="Arial" w:cs="Arial"/>
          <w:b/>
          <w:bCs/>
          <w:i/>
          <w:iCs/>
          <w:sz w:val="24"/>
          <w:szCs w:val="24"/>
        </w:rPr>
        <w:t>Results:</w:t>
      </w:r>
      <w:r>
        <w:rPr>
          <w:rFonts w:ascii="Arial" w:hAnsi="Arial" w:cs="Arial"/>
          <w:sz w:val="24"/>
          <w:szCs w:val="24"/>
        </w:rPr>
        <w:t xml:space="preserve"> Only around 60% of the Covid-19 cases in the period 2020/02/23-2022/02/27 were reported in Spain, showing </w:t>
      </w:r>
      <w:del w:id="14" w:author="David Moriña Soler" w:date="2023-02-11T13:20:00Z">
        <w:r w:rsidDel="00290BAE">
          <w:rPr>
            <w:rFonts w:ascii="Arial" w:hAnsi="Arial" w:cs="Arial"/>
            <w:sz w:val="24"/>
            <w:szCs w:val="24"/>
          </w:rPr>
          <w:delText xml:space="preserve">significant </w:delText>
        </w:r>
      </w:del>
      <w:ins w:id="15" w:author="David Moriña Soler" w:date="2023-02-11T13:20:00Z">
        <w:r w:rsidR="00290BAE">
          <w:rPr>
            <w:rFonts w:ascii="Arial" w:hAnsi="Arial" w:cs="Arial"/>
            <w:sz w:val="24"/>
            <w:szCs w:val="24"/>
          </w:rPr>
          <w:t xml:space="preserve">relevant </w:t>
        </w:r>
      </w:ins>
      <w:r>
        <w:rPr>
          <w:rFonts w:ascii="Arial" w:hAnsi="Arial" w:cs="Arial"/>
          <w:sz w:val="24"/>
          <w:szCs w:val="24"/>
        </w:rPr>
        <w:t xml:space="preserve">differences in the severity of underreporting across the regions. </w:t>
      </w:r>
      <w:r>
        <w:rPr>
          <w:rFonts w:ascii="Arial" w:hAnsi="Arial" w:cs="Arial"/>
          <w:b/>
          <w:bCs/>
          <w:i/>
          <w:iCs/>
          <w:sz w:val="24"/>
          <w:szCs w:val="24"/>
        </w:rPr>
        <w:t>Conclusions:</w:t>
      </w:r>
      <w:r>
        <w:rPr>
          <w:rFonts w:ascii="Arial" w:hAnsi="Arial" w:cs="Arial"/>
          <w:sz w:val="24"/>
          <w:szCs w:val="24"/>
        </w:rPr>
        <w:t xml:space="preserve"> The proposed methodology provides public health decision-makers with a valuable tool in order to improve the assessment of a disease evolution under different scenarios.</w:t>
      </w:r>
    </w:p>
    <w:p w14:paraId="59FEB6EC" w14:textId="77777777" w:rsidR="00276CAA" w:rsidRDefault="00756A2D">
      <w:pPr>
        <w:pStyle w:val="BodyText"/>
        <w:rPr>
          <w:rFonts w:ascii="Arial" w:hAnsi="Arial" w:cs="Arial"/>
        </w:rPr>
      </w:pPr>
      <w:r>
        <w:rPr>
          <w:rFonts w:ascii="Arial" w:hAnsi="Arial" w:cs="Arial"/>
          <w:b/>
          <w:bCs/>
        </w:rPr>
        <w:t>Keywords:</w:t>
      </w:r>
      <w:r>
        <w:rPr>
          <w:rFonts w:ascii="Arial" w:hAnsi="Arial" w:cs="Arial"/>
        </w:rPr>
        <w:t xml:space="preserve"> continuous time series; mixture distributions; under-reported data; </w:t>
      </w:r>
      <w:del w:id="16" w:author="Autoria desconeguda" w:date="2023-02-08T08:34:00Z">
        <w:r>
          <w:rPr>
            <w:rFonts w:ascii="Arial" w:hAnsi="Arial" w:cs="Arial"/>
          </w:rPr>
          <w:delText>G</w:delText>
        </w:r>
      </w:del>
      <w:r>
        <w:rPr>
          <w:rFonts w:ascii="Arial" w:hAnsi="Arial" w:cs="Arial"/>
        </w:rPr>
        <w:t>ARCH models; infectious diseases; Covid-19; Bayesian synthetic likelihood</w:t>
      </w:r>
    </w:p>
    <w:p w14:paraId="59FEB6ED" w14:textId="77777777" w:rsidR="00276CAA" w:rsidRDefault="00756A2D">
      <w:pPr>
        <w:pStyle w:val="Heading1"/>
        <w:spacing w:line="360" w:lineRule="auto"/>
        <w:rPr>
          <w:rFonts w:ascii="Arial" w:hAnsi="Arial" w:cs="Arial"/>
          <w:color w:val="000000" w:themeColor="text1"/>
        </w:rPr>
      </w:pPr>
      <w:bookmarkStart w:id="17" w:name="intro"/>
      <w:r>
        <w:rPr>
          <w:rFonts w:ascii="Arial" w:hAnsi="Arial" w:cs="Arial"/>
          <w:color w:val="000000" w:themeColor="text1"/>
        </w:rPr>
        <w:t>Background</w:t>
      </w:r>
      <w:bookmarkEnd w:id="17"/>
    </w:p>
    <w:p w14:paraId="59FEB6EE" w14:textId="15006991" w:rsidR="00276CAA" w:rsidRDefault="00756A2D">
      <w:pPr>
        <w:pStyle w:val="FirstParagraph"/>
        <w:spacing w:line="360" w:lineRule="auto"/>
        <w:rPr>
          <w:rFonts w:ascii="Arial" w:hAnsi="Arial" w:cs="Arial"/>
        </w:rPr>
      </w:pPr>
      <w:r>
        <w:rPr>
          <w:rFonts w:ascii="Arial" w:hAnsi="Arial" w:cs="Arial"/>
        </w:rPr>
        <w:t xml:space="preserve">The Covid-19 pandemic that is hitting the world since late 2019 has made evident that having quality data is essential in the decision-making chain, especially in epidemiology but also in many other fields. There is an enormous global concern around this disease, leading the World Health Organization (WHO) to declare </w:t>
      </w:r>
      <w:r>
        <w:rPr>
          <w:rFonts w:ascii="Arial" w:hAnsi="Arial" w:cs="Arial"/>
        </w:rPr>
        <w:lastRenderedPageBreak/>
        <w:t>public health emergency [1]. Many methodological efforts have been made to deal with misreported Covid-19 data, following ideas introduced in the literature since the late nineties [2,3,4,5,6,7]. These proposals range from the usage of multiplication factors [8] to Markov-based models [9,10] or spatio-temporal models [11]. Additionally, a new R [12] package able to fitting endemic-epidemic models based on approximative maximum likelihood to underreported count data has been recently published [13]. However, as a large proportion of the cases run asymptomatically [14] and mild symptoms could have been easily confused with those of similar diseases at the beginning of the pandemic, it</w:t>
      </w:r>
      <w:ins w:id="18" w:author="David Moriña Soler" w:date="2023-02-11T07:57:00Z">
        <w:r w:rsidR="003508AF">
          <w:rPr>
            <w:rFonts w:ascii="Arial" w:hAnsi="Arial" w:cs="Arial"/>
          </w:rPr>
          <w:t xml:space="preserve"> i</w:t>
        </w:r>
      </w:ins>
      <w:r>
        <w:rPr>
          <w:rFonts w:ascii="Arial" w:hAnsi="Arial" w:cs="Arial"/>
        </w:rPr>
        <w:t>s reasonable to expect that Covid-19 incidence has been notably underreported. Very recently several approaches based on discrete time series have been proposed [15,16,17] although there is a lack of continuous time series models capable of dealing with misreporting, a characteristic of the Covid-19 data and typically present in infectious diseases modeling. In this sense, a new approach for longitudinal data not accounting for temporal correlations is introduced in [18] and a model capable of dealing with temporal structures using a different approach is presented in [19]. A typical limitation of these kinds of models is the computational effort needed in order to properly estimate the parameters.</w:t>
      </w:r>
    </w:p>
    <w:p w14:paraId="59FEB6EF" w14:textId="77777777" w:rsidR="00276CAA" w:rsidRDefault="00756A2D">
      <w:pPr>
        <w:pStyle w:val="BodyText"/>
        <w:spacing w:line="360" w:lineRule="auto"/>
        <w:rPr>
          <w:rFonts w:ascii="Arial" w:hAnsi="Arial" w:cs="Arial"/>
        </w:rPr>
      </w:pPr>
      <w:r>
        <w:rPr>
          <w:rFonts w:ascii="Arial" w:hAnsi="Arial" w:cs="Arial"/>
        </w:rPr>
        <w:t>Synthetic likelihood is a recent and very powerful alternative for parameter estimation in a simulation based schema when the likelihood is intractable and, conversely, the generation of new observations given the values of the parameters is feasible. The method was introduced in [20] and placed into a Bayesian framework in [21], showing that it could be scaled to high dimensional problems and can be adapted in an easier way than other alternatives like approximate Bayesian computation (ABC). The method takes a vector summary statistic informative about the parameters and assumes it is multivariate normal, estimating the unknown mean and covariance matrix by simulation to obtain an approximate likelihood function of the multivariate normal.</w:t>
      </w:r>
    </w:p>
    <w:p w14:paraId="59FEB6F0" w14:textId="77777777" w:rsidR="00276CAA" w:rsidRDefault="00756A2D">
      <w:pPr>
        <w:pStyle w:val="Heading1"/>
        <w:spacing w:line="360" w:lineRule="auto"/>
        <w:rPr>
          <w:rFonts w:ascii="Arial" w:hAnsi="Arial" w:cs="Arial"/>
          <w:color w:val="000000" w:themeColor="text1"/>
        </w:rPr>
      </w:pPr>
      <w:bookmarkStart w:id="19" w:name="methods"/>
      <w:r>
        <w:rPr>
          <w:rFonts w:ascii="Arial" w:hAnsi="Arial" w:cs="Arial"/>
          <w:color w:val="000000" w:themeColor="text1"/>
        </w:rPr>
        <w:lastRenderedPageBreak/>
        <w:t>Methods</w:t>
      </w:r>
      <w:bookmarkEnd w:id="19"/>
    </w:p>
    <w:p w14:paraId="59FEB6F1" w14:textId="77777777" w:rsidR="00276CAA" w:rsidRDefault="00756A2D">
      <w:pPr>
        <w:pStyle w:val="FirstParagraph"/>
        <w:spacing w:line="360" w:lineRule="auto"/>
        <w:rPr>
          <w:rFonts w:ascii="Arial" w:hAnsi="Arial" w:cs="Arial"/>
        </w:rPr>
      </w:pPr>
      <w:r>
        <w:rPr>
          <w:rFonts w:ascii="Arial" w:hAnsi="Arial" w:cs="Arial"/>
        </w:rPr>
        <w:t xml:space="preserve">AutoRegressive Conditional Heteroskedasticity (ARCH) models are a well-known approach to fitting time series data where the variance error is believed to be serially correlated. Consider an unobservable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following an AutoRegressive (</w:t>
      </w:r>
      <m:oMath>
        <m:r>
          <w:rPr>
            <w:rFonts w:ascii="Cambria Math" w:hAnsi="Cambria Math"/>
          </w:rPr>
          <m:t>AR</m:t>
        </m:r>
        <m:d>
          <m:dPr>
            <m:ctrlPr>
              <w:rPr>
                <w:rFonts w:ascii="Cambria Math" w:hAnsi="Cambria Math"/>
              </w:rPr>
            </m:ctrlPr>
          </m:dPr>
          <m:e>
            <m:r>
              <w:rPr>
                <w:rFonts w:ascii="Cambria Math" w:hAnsi="Cambria Math"/>
              </w:rPr>
              <m:t>1</m:t>
            </m:r>
          </m:e>
        </m:d>
      </m:oMath>
      <w:r>
        <w:rPr>
          <w:rFonts w:ascii="Arial" w:hAnsi="Arial" w:cs="Arial"/>
        </w:rPr>
        <w:t>) model with ARCH(1) errors structure, defined by</w:t>
      </w:r>
    </w:p>
    <w:p w14:paraId="59FEB6F2" w14:textId="77777777" w:rsidR="00276CAA" w:rsidRDefault="002C728F">
      <w:pPr>
        <w:pStyle w:val="BodyText"/>
        <w:spacing w:line="360" w:lineRule="auto"/>
        <w:jc w:val="center"/>
        <w:rPr>
          <w:rFonts w:ascii="Arial" w:hAnsi="Arial" w:cs="Arial"/>
        </w:rPr>
      </w:pP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oMath>
      <w:r w:rsidR="00756A2D">
        <w:rPr>
          <w:rFonts w:ascii="Arial" w:eastAsiaTheme="minorEastAsia" w:hAnsi="Arial" w:cs="Arial"/>
        </w:rPr>
        <w:t xml:space="preserve"> (1)</w:t>
      </w:r>
    </w:p>
    <w:p w14:paraId="59FEB6F3" w14:textId="77777777" w:rsidR="00276CAA" w:rsidRDefault="00756A2D">
      <w:pPr>
        <w:pStyle w:val="FirstParagraph"/>
        <w:spacing w:line="360" w:lineRule="auto"/>
        <w:rPr>
          <w:rFonts w:ascii="Arial" w:hAnsi="Arial" w:cs="Arial"/>
        </w:rPr>
      </w:pPr>
      <w:r>
        <w:rPr>
          <w:rFonts w:ascii="Arial" w:hAnsi="Arial" w:cs="Arial"/>
        </w:rPr>
        <w:t xml:space="preserve">where </w:t>
      </w:r>
      <m:oMath>
        <m:sSubSup>
          <m:sSubSupPr>
            <m:ctrlPr>
              <w:rPr>
                <w:rFonts w:ascii="Cambria Math" w:hAnsi="Cambria Math"/>
              </w:rPr>
            </m:ctrlPr>
          </m:sSubSupPr>
          <m:e>
            <m:r>
              <w:rPr>
                <w:rFonts w:ascii="Cambria Math" w:hAnsi="Cambria Math"/>
              </w:rPr>
              <m:t>Z</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w:r>
        <w:rPr>
          <w:rFonts w:ascii="Arial" w:hAnsi="Arial" w:cs="Arial"/>
        </w:rPr>
        <w:t xml:space="preserve"> being </w:t>
      </w:r>
      <m:oMath>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ϵ</m:t>
                </m:r>
              </m:sub>
            </m:sSub>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oMath>
      <w:r>
        <w:rPr>
          <w:rFonts w:ascii="Arial" w:hAnsi="Arial" w:cs="Arial"/>
        </w:rPr>
        <w:t xml:space="preserve">. The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represents the actual Covid-19 incidence. In our setting, this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cannot be directly observed, and all we can see is a part of it, expressed as</w:t>
      </w:r>
    </w:p>
    <w:p w14:paraId="59FEB6F4" w14:textId="77777777" w:rsidR="00276CAA" w:rsidRDefault="002C728F">
      <w:pPr>
        <w:pStyle w:val="BodyText"/>
        <w:spacing w:line="360" w:lineRule="auto"/>
        <w:jc w:val="center"/>
        <w:rPr>
          <w:rFonts w:ascii="Arial" w:hAnsi="Arial" w:cs="Arial"/>
        </w:rPr>
      </w:p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sub>
                  </m:sSub>
                  <m:r>
                    <m:rPr>
                      <m:lit/>
                      <m:nor/>
                    </m:rPr>
                    <w:rPr>
                      <w:rFonts w:ascii="Cambria Math" w:hAnsi="Cambria Math"/>
                    </w:rPr>
                    <m:t xml:space="preserve"> with probability </m:t>
                  </m:r>
                  <m:r>
                    <w:rPr>
                      <w:rFonts w:ascii="Cambria Math" w:hAnsi="Cambria Math"/>
                    </w:rPr>
                    <m:t>1-</m:t>
                  </m:r>
                  <m:r>
                    <w:rPr>
                      <w:rFonts w:ascii="Cambria Math" w:hAnsi="Cambria Math"/>
                    </w:rPr>
                    <m:t>ω</m:t>
                  </m:r>
                </m:e>
              </m:mr>
              <m:mr>
                <m:e>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lit/>
                      <m:nor/>
                    </m:rPr>
                    <w:rPr>
                      <w:rFonts w:ascii="Cambria Math" w:hAnsi="Cambria Math"/>
                    </w:rPr>
                    <m:t xml:space="preserve"> with probability </m:t>
                  </m:r>
                  <m:r>
                    <w:rPr>
                      <w:rFonts w:ascii="Cambria Math" w:hAnsi="Cambria Math"/>
                    </w:rPr>
                    <m:t>ω</m:t>
                  </m:r>
                  <m:r>
                    <w:rPr>
                      <w:rFonts w:ascii="Cambria Math" w:hAnsi="Cambria Math"/>
                    </w:rPr>
                    <m:t>,</m:t>
                  </m:r>
                </m:e>
              </m:mr>
            </m:m>
          </m:e>
        </m:d>
      </m:oMath>
      <w:r w:rsidR="00756A2D">
        <w:rPr>
          <w:rFonts w:ascii="Arial" w:eastAsiaTheme="minorEastAsia" w:hAnsi="Arial" w:cs="Arial"/>
        </w:rPr>
        <w:t xml:space="preserve"> (2)</w:t>
      </w:r>
    </w:p>
    <w:p w14:paraId="59FEB6F5" w14:textId="77777777" w:rsidR="00276CAA" w:rsidRDefault="00756A2D">
      <w:pPr>
        <w:pStyle w:val="FirstParagraph"/>
        <w:spacing w:line="360" w:lineRule="auto"/>
        <w:rPr>
          <w:rFonts w:ascii="Arial" w:hAnsi="Arial" w:cs="Arial"/>
        </w:rPr>
      </w:pPr>
      <w:r>
        <w:rPr>
          <w:rFonts w:ascii="Arial" w:hAnsi="Arial" w:cs="Arial"/>
        </w:rPr>
        <w:t xml:space="preserve">where </w:t>
      </w:r>
      <m:oMath>
        <m:r>
          <w:rPr>
            <w:rFonts w:ascii="Cambria Math" w:hAnsi="Cambria Math"/>
          </w:rPr>
          <m:t>q</m:t>
        </m:r>
      </m:oMath>
      <w:r>
        <w:rPr>
          <w:rFonts w:ascii="Arial" w:hAnsi="Arial" w:cs="Arial"/>
        </w:rPr>
        <w:t xml:space="preserve"> is the overall intensity of misreporting (if </w:t>
      </w:r>
      <m:oMath>
        <m:r>
          <w:rPr>
            <w:rFonts w:ascii="Cambria Math" w:hAnsi="Cambria Math"/>
          </w:rPr>
          <m:t>0&lt;q&lt;1</m:t>
        </m:r>
      </m:oMath>
      <w:r>
        <w:rPr>
          <w:rFonts w:ascii="Arial" w:hAnsi="Arial" w:cs="Arial"/>
        </w:rPr>
        <w:t xml:space="preserve"> the observed process </w:t>
      </w:r>
      <m:oMath>
        <m:sSub>
          <m:sSubPr>
            <m:ctrlPr>
              <w:rPr>
                <w:rFonts w:ascii="Cambria Math" w:hAnsi="Cambria Math"/>
              </w:rPr>
            </m:ctrlPr>
          </m:sSubPr>
          <m:e>
            <m:r>
              <w:rPr>
                <w:rFonts w:ascii="Cambria Math" w:hAnsi="Cambria Math"/>
              </w:rPr>
              <m:t>Y</m:t>
            </m:r>
          </m:e>
          <m:sub>
            <m:r>
              <w:rPr>
                <w:rFonts w:ascii="Cambria Math" w:hAnsi="Cambria Math"/>
              </w:rPr>
              <m:t>t</m:t>
            </m:r>
          </m:sub>
        </m:sSub>
      </m:oMath>
      <w:r>
        <w:rPr>
          <w:rFonts w:ascii="Arial" w:hAnsi="Arial" w:cs="Arial"/>
        </w:rPr>
        <w:t xml:space="preserve"> would be underreported while if </w:t>
      </w:r>
      <m:oMath>
        <m:r>
          <w:rPr>
            <w:rFonts w:ascii="Cambria Math" w:hAnsi="Cambria Math"/>
          </w:rPr>
          <m:t>q&gt;1</m:t>
        </m:r>
      </m:oMath>
      <w:r>
        <w:rPr>
          <w:rFonts w:ascii="Arial" w:hAnsi="Arial" w:cs="Arial"/>
        </w:rPr>
        <w:t xml:space="preserve"> the observed process </w:t>
      </w:r>
      <m:oMath>
        <m:sSub>
          <m:sSubPr>
            <m:ctrlPr>
              <w:rPr>
                <w:rFonts w:ascii="Cambria Math" w:hAnsi="Cambria Math"/>
              </w:rPr>
            </m:ctrlPr>
          </m:sSubPr>
          <m:e>
            <m:r>
              <w:rPr>
                <w:rFonts w:ascii="Cambria Math" w:hAnsi="Cambria Math"/>
              </w:rPr>
              <m:t>Y</m:t>
            </m:r>
          </m:e>
          <m:sub>
            <m:r>
              <w:rPr>
                <w:rFonts w:ascii="Cambria Math" w:hAnsi="Cambria Math"/>
              </w:rPr>
              <m:t>t</m:t>
            </m:r>
          </m:sub>
        </m:sSub>
      </m:oMath>
      <w:r>
        <w:rPr>
          <w:rFonts w:ascii="Arial" w:hAnsi="Arial" w:cs="Arial"/>
        </w:rPr>
        <w:t xml:space="preserve"> would be overreported) and </w:t>
      </w:r>
      <m:oMath>
        <m:r>
          <w:rPr>
            <w:rFonts w:ascii="Cambria Math" w:hAnsi="Cambria Math"/>
          </w:rPr>
          <m:t>ω</m:t>
        </m:r>
      </m:oMath>
      <w:r>
        <w:rPr>
          <w:rFonts w:ascii="Arial" w:hAnsi="Arial" w:cs="Arial"/>
        </w:rPr>
        <w:t xml:space="preserve"> can be interpreted as the overall frequency of misreporting (proportion of misreported observations). To model consistently the spread of the disease, the expectation of the innovations </w:t>
      </w:r>
      <m:oMath>
        <m:sSub>
          <m:sSubPr>
            <m:ctrlPr>
              <w:rPr>
                <w:rFonts w:ascii="Cambria Math" w:hAnsi="Cambria Math"/>
              </w:rPr>
            </m:ctrlPr>
          </m:sSubPr>
          <m:e>
            <m:r>
              <w:rPr>
                <w:rFonts w:ascii="Cambria Math" w:hAnsi="Cambria Math"/>
              </w:rPr>
              <m:t>ϵ</m:t>
            </m:r>
          </m:e>
          <m:sub>
            <m:r>
              <w:rPr>
                <w:rFonts w:ascii="Cambria Math" w:hAnsi="Cambria Math"/>
              </w:rPr>
              <m:t>t</m:t>
            </m:r>
          </m:sub>
        </m:sSub>
      </m:oMath>
      <w:r>
        <w:rPr>
          <w:rFonts w:ascii="Arial" w:hAnsi="Arial" w:cs="Arial"/>
        </w:rPr>
        <w:t xml:space="preserve"> is linked to a simplified version of the well-known compartimental Susceptible-Infected-Recovered (SIR) model. At any time </w:t>
      </w:r>
      <m:oMath>
        <m:r>
          <w:rPr>
            <w:rFonts w:ascii="Cambria Math" w:hAnsi="Cambria Math"/>
          </w:rPr>
          <m:t>t∈R</m:t>
        </m:r>
      </m:oMath>
      <w:r>
        <w:rPr>
          <w:rFonts w:ascii="Arial" w:hAnsi="Arial" w:cs="Arial"/>
        </w:rPr>
        <w:t xml:space="preserve"> there are three kinds of individuals: Healthy individuals susceptible to be infected (</w:t>
      </w:r>
      <m:oMath>
        <m:r>
          <w:rPr>
            <w:rFonts w:ascii="Cambria Math" w:hAnsi="Cambria Math"/>
          </w:rPr>
          <m:t>S</m:t>
        </m:r>
        <m:d>
          <m:dPr>
            <m:ctrlPr>
              <w:rPr>
                <w:rFonts w:ascii="Cambria Math" w:hAnsi="Cambria Math"/>
              </w:rPr>
            </m:ctrlPr>
          </m:dPr>
          <m:e>
            <m:r>
              <w:rPr>
                <w:rFonts w:ascii="Cambria Math" w:hAnsi="Cambria Math"/>
              </w:rPr>
              <m:t>t</m:t>
            </m:r>
          </m:e>
        </m:d>
      </m:oMath>
      <w:r>
        <w:rPr>
          <w:rFonts w:ascii="Arial" w:hAnsi="Arial" w:cs="Arial"/>
        </w:rPr>
        <w:t>), infected individuals who are transmitting the disease at a certain speed (</w:t>
      </w:r>
      <m:oMath>
        <m:r>
          <w:rPr>
            <w:rFonts w:ascii="Cambria Math" w:hAnsi="Cambria Math"/>
          </w:rPr>
          <m:t>I</m:t>
        </m:r>
        <m:d>
          <m:dPr>
            <m:ctrlPr>
              <w:rPr>
                <w:rFonts w:ascii="Cambria Math" w:hAnsi="Cambria Math"/>
              </w:rPr>
            </m:ctrlPr>
          </m:dPr>
          <m:e>
            <m:r>
              <w:rPr>
                <w:rFonts w:ascii="Cambria Math" w:hAnsi="Cambria Math"/>
              </w:rPr>
              <m:t>t</m:t>
            </m:r>
          </m:e>
        </m:d>
      </m:oMath>
      <w:r>
        <w:rPr>
          <w:rFonts w:ascii="Arial" w:hAnsi="Arial" w:cs="Arial"/>
        </w:rPr>
        <w:t>) and individuals who have suffered the disease, recovered and cannot be infected again (</w:t>
      </w:r>
      <m:oMath>
        <m:r>
          <w:rPr>
            <w:rFonts w:ascii="Cambria Math" w:hAnsi="Cambria Math"/>
          </w:rPr>
          <m:t>R</m:t>
        </m:r>
        <m:d>
          <m:dPr>
            <m:ctrlPr>
              <w:rPr>
                <w:rFonts w:ascii="Cambria Math" w:hAnsi="Cambria Math"/>
              </w:rPr>
            </m:ctrlPr>
          </m:dPr>
          <m:e>
            <m:r>
              <w:rPr>
                <w:rFonts w:ascii="Cambria Math" w:hAnsi="Cambria Math"/>
              </w:rPr>
              <m:t>t</m:t>
            </m:r>
          </m:e>
        </m:d>
      </m:oMath>
      <w:r>
        <w:rPr>
          <w:rFonts w:ascii="Arial" w:hAnsi="Arial" w:cs="Arial"/>
        </w:rPr>
        <w:t xml:space="preserve">). As shown in [17], the number of affected individuals at time </w:t>
      </w:r>
      <m:oMath>
        <m:r>
          <w:rPr>
            <w:rFonts w:ascii="Cambria Math" w:hAnsi="Cambria Math"/>
          </w:rPr>
          <m:t>t</m:t>
        </m:r>
      </m:oMath>
      <w:r>
        <w:rPr>
          <w:rFonts w:ascii="Arial" w:hAnsi="Arial" w:cs="Arial"/>
        </w:rPr>
        <w:t xml:space="preserve">, </w:t>
      </w:r>
      <m:oMath>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+R</m:t>
        </m:r>
        <m:d>
          <m:dPr>
            <m:ctrlPr>
              <w:rPr>
                <w:rFonts w:ascii="Cambria Math" w:hAnsi="Cambria Math"/>
              </w:rPr>
            </m:ctrlPr>
          </m:dPr>
          <m:e>
            <m:r>
              <w:rPr>
                <w:rFonts w:ascii="Cambria Math" w:hAnsi="Cambria Math"/>
              </w:rPr>
              <m:t>t</m:t>
            </m:r>
          </m:e>
        </m:d>
      </m:oMath>
      <w:r>
        <w:rPr>
          <w:rFonts w:ascii="Arial" w:hAnsi="Arial" w:cs="Arial"/>
        </w:rPr>
        <w:t xml:space="preserve"> can be approximated by</w:t>
      </w:r>
    </w:p>
    <w:p w14:paraId="59FEB6F6" w14:textId="3914455F" w:rsidR="00276CAA" w:rsidRDefault="00756A2D">
      <w:pPr>
        <w:pStyle w:val="BodyText"/>
        <w:spacing w:line="360" w:lineRule="auto"/>
        <w:jc w:val="center"/>
        <w:rPr>
          <w:rFonts w:ascii="Arial" w:hAnsi="Arial" w:cs="Arial"/>
        </w:rPr>
      </w:pPr>
      <m:oMath>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m:t>
                </m:r>
              </m:e>
              <m:sup>
                <m:r>
                  <w:ins w:id="20" w:author="David Moriña Soler" w:date="2023-02-08T14:19:00Z">
                    <w:rPr>
                      <w:rFonts w:ascii="Cambria Math" w:hAnsi="Cambria Math"/>
                    </w:rPr>
                    <m:t>*</m:t>
                  </w:ins>
                </m:r>
              </m:sup>
            </m:sSup>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m:t>
                </m:r>
              </m:e>
            </m:d>
            <m:sSub>
              <m:sSubPr>
                <m:ctrlPr>
                  <w:rPr>
                    <w:rFonts w:ascii="Cambria Math" w:hAnsi="Cambria Math"/>
                  </w:rPr>
                </m:ctrlPr>
              </m:sSubPr>
              <m:e>
                <m:r>
                  <w:rPr>
                    <w:rFonts w:ascii="Cambria Math" w:hAnsi="Cambria Math"/>
                  </w:rPr>
                  <m:t>A</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kt</m:t>
                </m:r>
              </m:sup>
            </m:sSup>
          </m:num>
          <m:den>
            <m:sSup>
              <m:sSupPr>
                <m:ctrlPr>
                  <w:rPr>
                    <w:rFonts w:ascii="Cambria Math" w:hAnsi="Cambria Math"/>
                  </w:rPr>
                </m:ctrlPr>
              </m:sSupPr>
              <m:e>
                <m:r>
                  <w:rPr>
                    <w:rFonts w:ascii="Cambria Math" w:hAnsi="Cambria Math"/>
                  </w:rPr>
                  <m:t>M</m:t>
                </m:r>
              </m:e>
              <m:sup>
                <m:r>
                  <w:ins w:id="21" w:author="David Moriña Soler" w:date="2023-02-08T14:19:00Z">
                    <w:rPr>
                      <w:rFonts w:ascii="Cambria Math" w:hAnsi="Cambria Math"/>
                    </w:rPr>
                    <m:t>*</m:t>
                  </w:ins>
                </m:r>
              </m:sup>
            </m:sSup>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kt</m:t>
                    </m:r>
                  </m:sup>
                </m:sSup>
                <m:r>
                  <w:rPr>
                    <w:rFonts w:ascii="Cambria Math" w:hAnsi="Cambria Math"/>
                  </w:rPr>
                  <m:t>-1</m:t>
                </m:r>
              </m:e>
            </m:d>
          </m:den>
        </m:f>
        <m:r>
          <w:rPr>
            <w:rFonts w:ascii="Cambria Math" w:hAnsi="Cambria Math"/>
          </w:rPr>
          <m:t>,</m:t>
        </m:r>
      </m:oMath>
      <w:r>
        <w:rPr>
          <w:rFonts w:ascii="Arial" w:eastAsiaTheme="minorEastAsia" w:hAnsi="Arial" w:cs="Arial"/>
        </w:rPr>
        <w:t xml:space="preserve"> (3)</w:t>
      </w:r>
    </w:p>
    <w:p w14:paraId="59FEB6F7" w14:textId="3A361D6C" w:rsidR="00276CAA" w:rsidRDefault="00756A2D">
      <w:pPr>
        <w:pStyle w:val="FirstParagraph"/>
        <w:spacing w:line="360" w:lineRule="auto"/>
        <w:rPr>
          <w:rFonts w:ascii="Arial" w:hAnsi="Arial" w:cs="Arial"/>
        </w:rPr>
      </w:pPr>
      <w:r>
        <w:rPr>
          <w:rFonts w:ascii="Arial" w:hAnsi="Arial" w:cs="Arial"/>
        </w:rPr>
        <w:t xml:space="preserve">where </w:t>
      </w:r>
      <m:oMath>
        <m:sSup>
          <m:sSupPr>
            <m:ctrlPr>
              <w:rPr>
                <w:rFonts w:ascii="Cambria Math" w:hAnsi="Cambria Math"/>
              </w:rPr>
            </m:ctrlPr>
          </m:sSupPr>
          <m:e>
            <m:r>
              <w:rPr>
                <w:rFonts w:ascii="Cambria Math" w:hAnsi="Cambria Math"/>
              </w:rPr>
              <m:t>M</m:t>
            </m:r>
          </m:e>
          <m:sup>
            <m:r>
              <w:ins w:id="22" w:author="David Moriña Soler" w:date="2023-02-08T14:19:00Z">
                <w:rPr>
                  <w:rFonts w:ascii="Cambria Math" w:hAnsi="Cambria Math"/>
                </w:rPr>
                <m:t>*</m:t>
              </w:ins>
            </m:r>
          </m:sup>
        </m:sSup>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r>
              <w:rPr>
                <w:rFonts w:ascii="Cambria Math" w:hAnsi="Cambria Math"/>
              </w:rPr>
              <m:t>t</m:t>
            </m:r>
          </m:e>
        </m:d>
      </m:oMath>
      <w:r>
        <w:rPr>
          <w:rFonts w:ascii="Arial" w:hAnsi="Arial" w:cs="Arial"/>
        </w:rPr>
        <w:t xml:space="preserve">, being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r>
              <w:rPr>
                <w:rFonts w:ascii="Cambria Math" w:hAnsi="Cambria Math"/>
              </w:rPr>
              <m:t>t</m:t>
            </m:r>
          </m:e>
        </m:d>
      </m:oMath>
      <w:r>
        <w:rPr>
          <w:rFonts w:ascii="Arial" w:hAnsi="Arial" w:cs="Arial"/>
        </w:rPr>
        <w:t xml:space="preserve"> and </w:t>
      </w:r>
      <m:oMath>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r>
              <w:rPr>
                <w:rFonts w:ascii="Cambria Math" w:hAnsi="Cambria Math"/>
              </w:rPr>
              <m:t>t</m:t>
            </m:r>
          </m:e>
        </m:d>
      </m:oMath>
      <w:r>
        <w:rPr>
          <w:rFonts w:ascii="Arial" w:hAnsi="Arial" w:cs="Arial"/>
        </w:rPr>
        <w:t xml:space="preserve"> dummy variables indicating if time </w:t>
      </w:r>
      <m:oMath>
        <m:r>
          <w:rPr>
            <w:rFonts w:ascii="Cambria Math" w:hAnsi="Cambria Math"/>
          </w:rPr>
          <m:t>t</m:t>
        </m:r>
      </m:oMath>
      <w:r>
        <w:rPr>
          <w:rFonts w:ascii="Arial" w:hAnsi="Arial" w:cs="Arial"/>
        </w:rPr>
        <w:t xml:space="preserve"> corresponds to a period where a mandatory confinment was implemented by the government and if the number of people with at least one dose of a Covid-19 vaccine in Spain was over 50% respectively. At </w:t>
      </w:r>
      <w:r>
        <w:rPr>
          <w:rFonts w:ascii="Arial" w:hAnsi="Arial" w:cs="Arial"/>
        </w:rPr>
        <w:lastRenderedPageBreak/>
        <w:t xml:space="preserve">any time </w:t>
      </w:r>
      <m:oMath>
        <m:r>
          <w:rPr>
            <w:rFonts w:ascii="Cambria Math" w:hAnsi="Cambria Math"/>
          </w:rPr>
          <m:t>t</m:t>
        </m:r>
      </m:oMath>
      <w:r>
        <w:rPr>
          <w:rFonts w:ascii="Arial" w:hAnsi="Arial" w:cs="Arial"/>
        </w:rPr>
        <w:t xml:space="preserve"> the condition </w:t>
      </w:r>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=N</m:t>
        </m:r>
      </m:oMath>
      <w:r>
        <w:rPr>
          <w:rFonts w:ascii="Arial" w:hAnsi="Arial" w:cs="Arial"/>
        </w:rPr>
        <w:t xml:space="preserve"> is fulfilled. The expression (</w:t>
      </w:r>
      <w:hyperlink w:anchor="eq:SIR">
        <w:r>
          <w:rPr>
            <w:rStyle w:val="EnlladInternet"/>
            <w:rFonts w:ascii="Arial" w:hAnsi="Arial" w:cs="Arial"/>
            <w:color w:val="000000" w:themeColor="text1"/>
          </w:rPr>
          <w:t>3</w:t>
        </w:r>
      </w:hyperlink>
      <w:r>
        <w:rPr>
          <w:rFonts w:ascii="Arial" w:hAnsi="Arial" w:cs="Arial"/>
        </w:rPr>
        <w:t xml:space="preserve">) allow us to incorporate the behavior of the epidemics in a realistic way, defining </w:t>
      </w:r>
      <m:oMath>
        <m:sSub>
          <m:sSubPr>
            <m:ctrlPr>
              <w:rPr>
                <w:rFonts w:ascii="Cambria Math" w:hAnsi="Cambria Math"/>
              </w:rPr>
            </m:ctrlPr>
          </m:sSubPr>
          <m:e>
            <m:r>
              <w:rPr>
                <w:rFonts w:ascii="Cambria Math" w:hAnsi="Cambria Math"/>
              </w:rPr>
              <m:t>μ</m:t>
            </m:r>
          </m:e>
          <m:sub>
            <m:r>
              <w:rPr>
                <w:rFonts w:ascii="Cambria Math" w:hAnsi="Cambria Math"/>
              </w:rPr>
              <m:t>ϵ</m:t>
            </m:r>
          </m:sub>
        </m:sSub>
        <m:d>
          <m:dPr>
            <m:ctrlPr>
              <w:rPr>
                <w:rFonts w:ascii="Cambria Math" w:hAnsi="Cambria Math"/>
              </w:rPr>
            </m:ctrlPr>
          </m:dPr>
          <m:e>
            <m:r>
              <w:rPr>
                <w:rFonts w:ascii="Cambria Math" w:hAnsi="Cambria Math"/>
              </w:rPr>
              <m:t>t</m:t>
            </m:r>
          </m:e>
        </m:d>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-A</m:t>
        </m:r>
        <m:d>
          <m:dPr>
            <m:ctrlPr>
              <w:rPr>
                <w:rFonts w:ascii="Cambria Math" w:hAnsi="Cambria Math"/>
              </w:rPr>
            </m:ctrlPr>
          </m:dPr>
          <m:e>
            <m:r>
              <w:rPr>
                <w:rFonts w:ascii="Cambria Math" w:hAnsi="Cambria Math"/>
              </w:rPr>
              <m:t>t-1</m:t>
            </m:r>
          </m:e>
        </m:d>
      </m:oMath>
      <w:r>
        <w:rPr>
          <w:rFonts w:ascii="Arial" w:hAnsi="Arial" w:cs="Arial"/>
        </w:rPr>
        <w:t xml:space="preserve">, the new affected cases produced at time </w:t>
      </w:r>
      <m:oMath>
        <m:r>
          <w:rPr>
            <w:rFonts w:ascii="Cambria Math" w:hAnsi="Cambria Math"/>
          </w:rPr>
          <m:t>t</m:t>
        </m:r>
      </m:oMath>
      <w:r>
        <w:rPr>
          <w:rFonts w:ascii="Arial" w:hAnsi="Arial" w:cs="Arial"/>
        </w:rPr>
        <w:t>.</w:t>
      </w:r>
    </w:p>
    <w:p w14:paraId="59FEB6F8" w14:textId="77777777" w:rsidR="00276CAA" w:rsidRDefault="00756A2D">
      <w:pPr>
        <w:pStyle w:val="BodyText"/>
        <w:spacing w:line="360" w:lineRule="auto"/>
        <w:rPr>
          <w:rFonts w:ascii="Arial" w:hAnsi="Arial" w:cs="Arial"/>
        </w:rPr>
      </w:pPr>
      <w:r>
        <w:rPr>
          <w:rFonts w:ascii="Arial" w:hAnsi="Arial" w:cs="Arial"/>
        </w:rPr>
        <w:t xml:space="preserve">The Bayesian Synthetic Likelihood (BSL) simulations are based on the described model and the chosen summary statistics are the mean, standard deviation and the three first coefficients of autocorrelation of the observed process. Parameter estimation was carried out by means of the </w:t>
      </w:r>
      <w:r>
        <w:rPr>
          <w:rFonts w:ascii="Arial" w:hAnsi="Arial" w:cs="Arial"/>
          <w:i/>
        </w:rPr>
        <w:t>BSL</w:t>
      </w:r>
      <w:r>
        <w:rPr>
          <w:rFonts w:ascii="Arial" w:hAnsi="Arial" w:cs="Arial"/>
        </w:rPr>
        <w:t xml:space="preserve"> [22,23] package for R [12]. Taking into account the posterior distribution of the estimated parameters, the most likely unobserved process is reconstructed, resulting in a probability distribution at each time point. The prior of each parameter is set to be uniform on the corresponding feasible region of the parameter space and zero elsewhere.</w:t>
      </w:r>
    </w:p>
    <w:p w14:paraId="59FEB6F9" w14:textId="77777777" w:rsidR="00276CAA" w:rsidRDefault="00756A2D">
      <w:pPr>
        <w:pStyle w:val="Heading1"/>
        <w:spacing w:line="360" w:lineRule="auto"/>
        <w:rPr>
          <w:rFonts w:ascii="Arial" w:hAnsi="Arial" w:cs="Arial"/>
          <w:color w:val="000000" w:themeColor="text1"/>
        </w:rPr>
      </w:pPr>
      <w:bookmarkStart w:id="23" w:name="results"/>
      <w:r>
        <w:rPr>
          <w:rFonts w:ascii="Arial" w:hAnsi="Arial" w:cs="Arial"/>
          <w:color w:val="000000" w:themeColor="text1"/>
        </w:rPr>
        <w:t>Results</w:t>
      </w:r>
      <w:bookmarkEnd w:id="23"/>
    </w:p>
    <w:p w14:paraId="59FEB6FA" w14:textId="77777777" w:rsidR="00276CAA" w:rsidRDefault="00756A2D">
      <w:pPr>
        <w:pStyle w:val="FirstParagraph"/>
        <w:spacing w:line="360" w:lineRule="auto"/>
        <w:rPr>
          <w:rFonts w:ascii="Arial" w:hAnsi="Arial" w:cs="Arial"/>
        </w:rPr>
      </w:pPr>
      <w:r>
        <w:rPr>
          <w:rFonts w:ascii="Arial" w:hAnsi="Arial" w:cs="Arial"/>
        </w:rPr>
        <w:t>This section presents the results of the analyses using the proposed methodology over a real data set and they are compared to the most common alternatives. The performance of the method is also studied by means of a comprehensive simulation study, with and without covariates.</w:t>
      </w:r>
    </w:p>
    <w:p w14:paraId="59FEB6FB" w14:textId="77777777" w:rsidR="00276CAA" w:rsidRDefault="00756A2D">
      <w:pPr>
        <w:pStyle w:val="BodyText"/>
        <w:spacing w:line="360" w:lineRule="auto"/>
        <w:rPr>
          <w:rFonts w:ascii="Arial" w:hAnsi="Arial" w:cs="Arial"/>
        </w:rPr>
      </w:pPr>
      <w:r>
        <w:rPr>
          <w:rFonts w:ascii="Arial" w:hAnsi="Arial" w:cs="Arial"/>
        </w:rPr>
        <w:t>The performance and an application of the proposed methodology are studied through a comprehensive simulation study and a real dataset on Covid-19 incidence in Spain on this Section.</w:t>
      </w:r>
    </w:p>
    <w:p w14:paraId="59FEB6FC" w14:textId="77777777" w:rsidR="00276CAA" w:rsidRDefault="00756A2D">
      <w:pPr>
        <w:pStyle w:val="Heading2"/>
        <w:spacing w:line="360" w:lineRule="auto"/>
        <w:rPr>
          <w:rFonts w:ascii="Arial" w:hAnsi="Arial" w:cs="Arial"/>
          <w:color w:val="000000" w:themeColor="text1"/>
        </w:rPr>
      </w:pPr>
      <w:bookmarkStart w:id="24" w:name="sim"/>
      <w:r>
        <w:rPr>
          <w:rFonts w:ascii="Arial" w:hAnsi="Arial" w:cs="Arial"/>
          <w:color w:val="000000" w:themeColor="text1"/>
        </w:rPr>
        <w:t>Simulation study</w:t>
      </w:r>
      <w:bookmarkEnd w:id="24"/>
    </w:p>
    <w:p w14:paraId="59FEB6FD" w14:textId="14702205" w:rsidR="00276CAA" w:rsidRDefault="00756A2D">
      <w:pPr>
        <w:pStyle w:val="FirstParagraph"/>
        <w:spacing w:line="360" w:lineRule="auto"/>
        <w:rPr>
          <w:rFonts w:ascii="Arial" w:hAnsi="Arial" w:cs="Arial"/>
        </w:rPr>
      </w:pPr>
      <w:ins w:id="25" w:author="David Moriña Soler" w:date="2023-02-08T14:20:00Z">
        <w:r>
          <w:rPr>
            <w:rFonts w:ascii="Arial" w:hAnsi="Arial" w:cs="Arial"/>
          </w:rPr>
          <w:t xml:space="preserve">Although the estimation method is already known and </w:t>
        </w:r>
      </w:ins>
      <w:ins w:id="26" w:author="David Moriña Soler" w:date="2023-02-08T14:21:00Z">
        <w:r>
          <w:rPr>
            <w:rFonts w:ascii="Arial" w:hAnsi="Arial" w:cs="Arial"/>
          </w:rPr>
          <w:t xml:space="preserve">has been tested before, to the best of our knowledge it has never been used in the context of ARCH time series, and therefore </w:t>
        </w:r>
      </w:ins>
      <w:del w:id="27" w:author="David Moriña Soler" w:date="2023-02-08T14:21:00Z">
        <w:r w:rsidDel="00756A2D">
          <w:rPr>
            <w:rFonts w:ascii="Arial" w:hAnsi="Arial" w:cs="Arial"/>
          </w:rPr>
          <w:delText xml:space="preserve">A </w:delText>
        </w:r>
      </w:del>
      <w:ins w:id="28" w:author="David Moriña Soler" w:date="2023-02-08T14:21:00Z">
        <w:r>
          <w:rPr>
            <w:rFonts w:ascii="Arial" w:hAnsi="Arial" w:cs="Arial"/>
          </w:rPr>
          <w:t xml:space="preserve">a </w:t>
        </w:r>
      </w:ins>
      <w:r>
        <w:rPr>
          <w:rFonts w:ascii="Arial" w:hAnsi="Arial" w:cs="Arial"/>
        </w:rPr>
        <w:t xml:space="preserve">thorough simulation study has been conducted to ensure that the model behaves as expected, including </w:t>
      </w:r>
      <m:oMath>
        <m:r>
          <w:rPr>
            <w:rFonts w:ascii="Cambria Math" w:hAnsi="Cambria Math"/>
          </w:rPr>
          <m:t>ARCH</m:t>
        </m:r>
        <m:d>
          <m:dPr>
            <m:ctrlPr>
              <w:rPr>
                <w:rFonts w:ascii="Cambria Math" w:hAnsi="Cambria Math"/>
              </w:rPr>
            </m:ctrlPr>
          </m:dPr>
          <m:e>
            <m:r>
              <w:rPr>
                <w:rFonts w:ascii="Cambria Math" w:hAnsi="Cambria Math"/>
              </w:rPr>
              <m:t>1</m:t>
            </m:r>
          </m:e>
        </m:d>
      </m:oMath>
      <w:r>
        <w:rPr>
          <w:rFonts w:ascii="Arial" w:hAnsi="Arial" w:cs="Arial"/>
        </w:rPr>
        <w:t xml:space="preserve">, </w:t>
      </w:r>
      <m:oMath>
        <m:r>
          <w:rPr>
            <w:rFonts w:ascii="Cambria Math" w:hAnsi="Cambria Math"/>
          </w:rPr>
          <m:t>AR</m:t>
        </m:r>
        <m:d>
          <m:dPr>
            <m:ctrlPr>
              <w:rPr>
                <w:rFonts w:ascii="Cambria Math" w:hAnsi="Cambria Math"/>
              </w:rPr>
            </m:ctrlPr>
          </m:dPr>
          <m:e>
            <m:r>
              <w:rPr>
                <w:rFonts w:ascii="Cambria Math" w:hAnsi="Cambria Math"/>
              </w:rPr>
              <m:t>1</m:t>
            </m:r>
          </m:e>
        </m:d>
      </m:oMath>
      <w:r>
        <w:rPr>
          <w:rFonts w:ascii="Arial" w:hAnsi="Arial" w:cs="Arial"/>
        </w:rPr>
        <w:t xml:space="preserve">, </w:t>
      </w:r>
      <m:oMath>
        <m:r>
          <w:rPr>
            <w:rFonts w:ascii="Cambria Math" w:hAnsi="Cambria Math"/>
          </w:rPr>
          <m:t>MA</m:t>
        </m:r>
        <m:d>
          <m:dPr>
            <m:ctrlPr>
              <w:rPr>
                <w:rFonts w:ascii="Cambria Math" w:hAnsi="Cambria Math"/>
              </w:rPr>
            </m:ctrlPr>
          </m:dPr>
          <m:e>
            <m:r>
              <w:rPr>
                <w:rFonts w:ascii="Cambria Math" w:hAnsi="Cambria Math"/>
              </w:rPr>
              <m:t>1</m:t>
            </m:r>
          </m:e>
        </m:d>
      </m:oMath>
      <w:r>
        <w:rPr>
          <w:rFonts w:ascii="Arial" w:hAnsi="Arial" w:cs="Arial"/>
        </w:rPr>
        <w:t xml:space="preserve"> and </w:t>
      </w:r>
      <m:oMath>
        <m:r>
          <w:rPr>
            <w:rFonts w:ascii="Cambria Math" w:hAnsi="Cambria Math"/>
          </w:rPr>
          <m:t>ARMA</m:t>
        </m:r>
        <m:d>
          <m:dPr>
            <m:ctrlPr>
              <w:rPr>
                <w:rFonts w:ascii="Cambria Math" w:hAnsi="Cambria Math"/>
              </w:rPr>
            </m:ctrlPr>
          </m:dPr>
          <m:e>
            <m:r>
              <w:rPr>
                <w:rFonts w:ascii="Cambria Math" w:hAnsi="Cambria Math"/>
              </w:rPr>
              <m:t>1,1</m:t>
            </m:r>
          </m:e>
        </m:d>
      </m:oMath>
      <w:r>
        <w:rPr>
          <w:rFonts w:ascii="Arial" w:hAnsi="Arial" w:cs="Arial"/>
        </w:rPr>
        <w:t xml:space="preserve"> structures for the hidden process </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ascii="Arial" w:hAnsi="Arial" w:cs="Arial"/>
        </w:rPr>
        <w:t xml:space="preserve"> defined as</w:t>
      </w:r>
    </w:p>
    <w:p w14:paraId="59FEB6FE" w14:textId="77777777" w:rsidR="00276CAA" w:rsidRDefault="002C728F">
      <w:pPr>
        <w:pStyle w:val="BodyText"/>
        <w:spacing w:line="360" w:lineRule="auto"/>
        <w:jc w:val="center"/>
        <w:rPr>
          <w:rFonts w:ascii="Arial" w:hAnsi="Arial" w:cs="Arial"/>
        </w:rPr>
      </w:pPr>
      <m:oMath>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t</m:t>
                  </m:r>
                  <m:r>
                    <w:rPr>
                      <w:rFonts w:ascii="Cambria Math" w:hAnsi="Cambria Math"/>
                    </w:rPr>
                    <m:t>-</m:t>
                  </m:r>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(ARCH(1))</m:t>
              </m:r>
            </m:e>
          </m:m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(AR(1))</m:t>
              </m:r>
            </m:e>
          </m:m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(MA(1))</m:t>
              </m:r>
            </m:e>
          </m:mr>
          <m:m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0</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lit/>
                  <m:nor/>
                </m:rPr>
                <w:rPr>
                  <w:rFonts w:ascii="Cambria Math" w:hAnsi="Cambria Math"/>
                </w:rPr>
                <m:t xml:space="preserve"> (ARMA(1, 1))</m:t>
              </m:r>
            </m:e>
          </m:mr>
        </m:m>
      </m:oMath>
      <w:r w:rsidR="00756A2D">
        <w:rPr>
          <w:rFonts w:ascii="Arial" w:eastAsiaTheme="minorEastAsia" w:hAnsi="Arial" w:cs="Arial"/>
        </w:rPr>
        <w:t xml:space="preserve"> (4)</w:t>
      </w:r>
    </w:p>
    <w:p w14:paraId="59FEB6FF" w14:textId="77777777" w:rsidR="00276CAA" w:rsidRDefault="00756A2D">
      <w:pPr>
        <w:pStyle w:val="FirstParagraph"/>
        <w:spacing w:line="360" w:lineRule="auto"/>
        <w:rPr>
          <w:rFonts w:ascii="Arial" w:hAnsi="Arial" w:cs="Arial"/>
        </w:rPr>
      </w:pPr>
      <w:r>
        <w:rPr>
          <w:rFonts w:ascii="Arial" w:hAnsi="Arial" w:cs="Arial"/>
        </w:rPr>
        <w:t xml:space="preserve">where </w:t>
      </w:r>
      <m:oMath>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ϵ</m:t>
                </m:r>
              </m:sub>
            </m:sSub>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oMath>
      <w:r>
        <w:rPr>
          <w:rFonts w:ascii="Arial" w:hAnsi="Arial" w:cs="Arial"/>
        </w:rPr>
        <w:t>.</w:t>
      </w:r>
    </w:p>
    <w:p w14:paraId="59FEB700" w14:textId="77777777" w:rsidR="00276CAA" w:rsidRDefault="00756A2D">
      <w:pPr>
        <w:pStyle w:val="BodyText"/>
        <w:spacing w:line="360" w:lineRule="auto"/>
        <w:rPr>
          <w:rFonts w:ascii="Arial" w:hAnsi="Arial" w:cs="Arial"/>
        </w:rPr>
      </w:pPr>
      <w:r>
        <w:rPr>
          <w:rFonts w:ascii="Arial" w:hAnsi="Arial" w:cs="Arial"/>
        </w:rPr>
        <w:t xml:space="preserve">The values for the parameters </w:t>
      </w:r>
      <m:oMath>
        <m:sSub>
          <m:sSubPr>
            <m:ctrlPr>
              <w:rPr>
                <w:rFonts w:ascii="Cambria Math" w:hAnsi="Cambria Math"/>
              </w:rPr>
            </m:ctrlPr>
          </m:sSubPr>
          <m:e>
            <m:r>
              <w:rPr>
                <w:rFonts w:ascii="Cambria Math" w:hAnsi="Cambria Math"/>
              </w:rPr>
              <m:t>ϕ</m:t>
            </m:r>
          </m:e>
          <m:sub>
            <m:r>
              <w:rPr>
                <w:rFonts w:ascii="Cambria Math" w:hAnsi="Cambria Math"/>
              </w:rPr>
              <m:t>1</m:t>
            </m:r>
          </m:sub>
        </m:sSub>
      </m:oMath>
      <w:r>
        <w:rPr>
          <w:rFonts w:ascii="Arial" w:hAnsi="Arial" w:cs="Arial"/>
        </w:rPr>
        <w:t xml:space="preserve">, </w:t>
      </w:r>
      <m:oMath>
        <m:sSub>
          <m:sSubPr>
            <m:ctrlPr>
              <w:rPr>
                <w:rFonts w:ascii="Cambria Math" w:hAnsi="Cambria Math"/>
              </w:rPr>
            </m:ctrlPr>
          </m:sSubPr>
          <m:e>
            <m:r>
              <w:rPr>
                <w:rFonts w:ascii="Cambria Math" w:hAnsi="Cambria Math"/>
              </w:rPr>
              <m:t>α</m:t>
            </m:r>
          </m:e>
          <m:sub>
            <m:r>
              <w:rPr>
                <w:rFonts w:ascii="Cambria Math" w:hAnsi="Cambria Math"/>
              </w:rPr>
              <m:t>0</m:t>
            </m:r>
          </m:sub>
        </m:sSub>
      </m:oMath>
      <w:r>
        <w:rPr>
          <w:rFonts w:ascii="Arial" w:hAnsi="Arial" w:cs="Arial"/>
        </w:rPr>
        <w:t xml:space="preserve">, </w:t>
      </w:r>
      <m:oMath>
        <m:sSub>
          <m:sSubPr>
            <m:ctrlPr>
              <w:rPr>
                <w:rFonts w:ascii="Cambria Math" w:hAnsi="Cambria Math"/>
              </w:rPr>
            </m:ctrlPr>
          </m:sSubPr>
          <m:e>
            <m:r>
              <w:rPr>
                <w:rFonts w:ascii="Cambria Math" w:hAnsi="Cambria Math"/>
              </w:rPr>
              <m:t>α</m:t>
            </m:r>
          </m:e>
          <m:sub>
            <m:r>
              <w:rPr>
                <w:rFonts w:ascii="Cambria Math" w:hAnsi="Cambria Math"/>
              </w:rPr>
              <m:t>1</m:t>
            </m:r>
          </m:sub>
        </m:sSub>
      </m:oMath>
      <w:r>
        <w:rPr>
          <w:rFonts w:ascii="Arial" w:hAnsi="Arial" w:cs="Arial"/>
        </w:rPr>
        <w:t xml:space="preserve">, </w:t>
      </w:r>
      <m:oMath>
        <m:r>
          <w:rPr>
            <w:rFonts w:ascii="Cambria Math" w:hAnsi="Cambria Math"/>
          </w:rPr>
          <m:t>α</m:t>
        </m:r>
      </m:oMath>
      <w:r>
        <w:rPr>
          <w:rFonts w:ascii="Arial" w:hAnsi="Arial" w:cs="Arial"/>
        </w:rPr>
        <w:t xml:space="preserve">, </w:t>
      </w:r>
      <m:oMath>
        <m:r>
          <w:rPr>
            <w:rFonts w:ascii="Cambria Math" w:hAnsi="Cambria Math"/>
          </w:rPr>
          <m:t>θ</m:t>
        </m:r>
      </m:oMath>
      <w:r>
        <w:rPr>
          <w:rFonts w:ascii="Arial" w:hAnsi="Arial" w:cs="Arial"/>
        </w:rPr>
        <w:t xml:space="preserve">, </w:t>
      </w:r>
      <m:oMath>
        <m:r>
          <w:rPr>
            <w:rFonts w:ascii="Cambria Math" w:hAnsi="Cambria Math"/>
          </w:rPr>
          <m:t>q</m:t>
        </m:r>
      </m:oMath>
      <w:r>
        <w:rPr>
          <w:rFonts w:ascii="Arial" w:hAnsi="Arial" w:cs="Arial"/>
        </w:rPr>
        <w:t xml:space="preserve"> and </w:t>
      </w:r>
      <m:oMath>
        <m:r>
          <w:rPr>
            <w:rFonts w:ascii="Cambria Math" w:hAnsi="Cambria Math"/>
          </w:rPr>
          <m:t>ω</m:t>
        </m:r>
      </m:oMath>
      <w:r>
        <w:rPr>
          <w:rFonts w:ascii="Arial" w:hAnsi="Arial" w:cs="Arial"/>
        </w:rPr>
        <w:t xml:space="preserve"> ranged from 0.1 to 0.9 for each parameter. Average absolute bias, average interval length (AIL) and average 95% credible interval coverage are shown in </w:t>
      </w:r>
      <w:r>
        <w:rPr>
          <w:rFonts w:ascii="Arial" w:hAnsi="Arial" w:cs="Arial"/>
          <w:color w:val="000000" w:themeColor="text1"/>
        </w:rPr>
        <w:t>Table </w:t>
      </w:r>
      <w:hyperlink w:anchor="tab:estim_sim">
        <w:r>
          <w:rPr>
            <w:rStyle w:val="EnlladInternet"/>
            <w:rFonts w:ascii="Arial" w:hAnsi="Arial" w:cs="Arial"/>
            <w:color w:val="000000" w:themeColor="text1"/>
          </w:rPr>
          <w:t>1</w:t>
        </w:r>
      </w:hyperlink>
      <w:r>
        <w:rPr>
          <w:rFonts w:ascii="Arial" w:hAnsi="Arial" w:cs="Arial"/>
        </w:rPr>
        <w:t>. To summarize model robustness, these values are averaged over all combinations of parameters, considering their prior distribution is a Dirac’s delta with all probability concentrated in the corresponding parameter value.</w:t>
      </w:r>
    </w:p>
    <w:p w14:paraId="59FEB701" w14:textId="36A06940" w:rsidR="00276CAA" w:rsidRDefault="00756A2D">
      <w:pPr>
        <w:pStyle w:val="BodyText"/>
        <w:spacing w:line="360" w:lineRule="auto"/>
        <w:rPr>
          <w:rFonts w:ascii="Arial" w:hAnsi="Arial" w:cs="Arial"/>
        </w:rPr>
      </w:pPr>
      <w:r>
        <w:rPr>
          <w:rFonts w:ascii="Arial" w:hAnsi="Arial" w:cs="Arial"/>
        </w:rPr>
        <w:t xml:space="preserve">For each autocorrelation structure and parameters combination, a random sample of size </w:t>
      </w:r>
      <m:oMath>
        <m:r>
          <w:rPr>
            <w:rFonts w:ascii="Cambria Math" w:hAnsi="Cambria Math"/>
          </w:rPr>
          <m:t>n=1000</m:t>
        </m:r>
      </m:oMath>
      <w:r>
        <w:rPr>
          <w:rFonts w:ascii="Arial" w:hAnsi="Arial" w:cs="Arial"/>
        </w:rPr>
        <w:t xml:space="preserve"> has been generated using the R function </w:t>
      </w:r>
      <w:r>
        <w:rPr>
          <w:rFonts w:ascii="Arial" w:hAnsi="Arial" w:cs="Arial"/>
          <w:i/>
        </w:rPr>
        <w:t>arima.sim</w:t>
      </w:r>
      <w:r>
        <w:rPr>
          <w:rFonts w:ascii="Arial" w:hAnsi="Arial" w:cs="Arial"/>
        </w:rPr>
        <w:t xml:space="preserve">, and the parameters </w:t>
      </w:r>
      <m:oMath>
        <m:r>
          <w:rPr>
            <w:rFonts w:ascii="Cambria Math" w:hAnsi="Cambria Math"/>
          </w:rPr>
          <m:t>m=log</m:t>
        </m:r>
        <m:d>
          <m:dPr>
            <m:ctrlPr>
              <w:rPr>
                <w:rFonts w:ascii="Cambria Math" w:hAnsi="Cambria Math"/>
              </w:rPr>
            </m:ctrlPr>
          </m:dPr>
          <m:e>
            <m:sSup>
              <m:sSupPr>
                <m:ctrlPr>
                  <w:rPr>
                    <w:rFonts w:ascii="Cambria Math" w:hAnsi="Cambria Math"/>
                  </w:rPr>
                </m:ctrlPr>
              </m:sSupPr>
              <m:e>
                <m:r>
                  <w:rPr>
                    <w:rFonts w:ascii="Cambria Math" w:hAnsi="Cambria Math"/>
                  </w:rPr>
                  <m:t>M</m:t>
                </m:r>
              </m:e>
              <m:sup>
                <m:r>
                  <w:ins w:id="29" w:author="David Moriña Soler" w:date="2023-02-08T14:19:00Z">
                    <w:rPr>
                      <w:rFonts w:ascii="Cambria Math" w:hAnsi="Cambria Math"/>
                    </w:rPr>
                    <m:t>*</m:t>
                  </w:ins>
                </m:r>
              </m:sup>
            </m:sSup>
          </m:e>
        </m:d>
      </m:oMath>
      <w:r>
        <w:rPr>
          <w:rFonts w:ascii="Arial" w:hAnsi="Arial" w:cs="Arial"/>
        </w:rPr>
        <w:t xml:space="preserve"> and </w:t>
      </w:r>
      <m:oMath>
        <m:r>
          <w:rPr>
            <w:rFonts w:ascii="Cambria Math" w:hAnsi="Cambria Math"/>
          </w:rPr>
          <m:t>β</m:t>
        </m:r>
      </m:oMath>
      <w:r>
        <w:rPr>
          <w:rFonts w:ascii="Arial" w:hAnsi="Arial" w:cs="Arial"/>
        </w:rPr>
        <w:t xml:space="preserve"> have been fixed to </w:t>
      </w:r>
      <m:oMath>
        <m:r>
          <w:rPr>
            <w:rFonts w:ascii="Cambria Math" w:hAnsi="Cambria Math"/>
          </w:rPr>
          <m:t>0.2</m:t>
        </m:r>
      </m:oMath>
      <w:r>
        <w:rPr>
          <w:rFonts w:ascii="Arial" w:hAnsi="Arial" w:cs="Arial"/>
        </w:rPr>
        <w:t xml:space="preserve"> and </w:t>
      </w:r>
      <m:oMath>
        <m:r>
          <w:rPr>
            <w:rFonts w:ascii="Cambria Math" w:hAnsi="Cambria Math"/>
          </w:rPr>
          <m:t>0.4</m:t>
        </m:r>
      </m:oMath>
      <w:r>
        <w:rPr>
          <w:rFonts w:ascii="Arial" w:hAnsi="Arial" w:cs="Arial"/>
        </w:rPr>
        <w:t xml:space="preserve"> respectively. Several values for these parameters were considered but no substantial differences in the model performance were observed related to the value of these parameters or sample size, besides a poorer coverage for lower sample sizes, as could be expected.</w:t>
      </w:r>
    </w:p>
    <w:p w14:paraId="59FEB702" w14:textId="77777777" w:rsidR="00276CAA" w:rsidRDefault="00756A2D">
      <w:pPr>
        <w:pStyle w:val="TableCaption"/>
        <w:spacing w:line="360" w:lineRule="auto"/>
        <w:rPr>
          <w:rFonts w:ascii="Arial" w:hAnsi="Arial" w:cs="Arial"/>
        </w:rPr>
      </w:pPr>
      <w:r>
        <w:rPr>
          <w:rFonts w:ascii="Arial" w:hAnsi="Arial" w:cs="Arial"/>
        </w:rPr>
        <w:t>Table 1. Model performance measures (average absolute bias, average interval length and average coverage) summary based on a simulation study.</w:t>
      </w:r>
    </w:p>
    <w:tbl>
      <w:tblPr>
        <w:tblStyle w:val="Table"/>
        <w:tblW w:w="3616" w:type="pct"/>
        <w:jc w:val="center"/>
        <w:tblInd w:w="0" w:type="dxa"/>
        <w:tblLayout w:type="fixed"/>
        <w:tblLook w:val="07E0" w:firstRow="1" w:lastRow="1" w:firstColumn="1" w:lastColumn="1" w:noHBand="1" w:noVBand="1"/>
      </w:tblPr>
      <w:tblGrid>
        <w:gridCol w:w="1445"/>
        <w:gridCol w:w="1417"/>
        <w:gridCol w:w="982"/>
        <w:gridCol w:w="831"/>
        <w:gridCol w:w="1873"/>
      </w:tblGrid>
      <w:tr w:rsidR="00276CAA" w14:paraId="59FEB708" w14:textId="77777777" w:rsidTr="003E5B2E">
        <w:trPr>
          <w:jc w:val="center"/>
        </w:trPr>
        <w:tc>
          <w:tcPr>
            <w:tcW w:w="1444" w:type="dxa"/>
            <w:tcBorders>
              <w:bottom w:val="single" w:sz="4" w:space="0" w:color="000000"/>
            </w:tcBorders>
            <w:vAlign w:val="bottom"/>
          </w:tcPr>
          <w:p w14:paraId="59FEB703" w14:textId="77777777" w:rsidR="00276CAA" w:rsidRDefault="00756A2D">
            <w:pPr>
              <w:pStyle w:val="Compact"/>
              <w:widowControl w:val="0"/>
              <w:spacing w:line="360" w:lineRule="auto"/>
              <w:jc w:val="center"/>
              <w:rPr>
                <w:rFonts w:ascii="Arial" w:hAnsi="Arial" w:cs="Arial"/>
              </w:rPr>
            </w:pPr>
            <w:r>
              <w:rPr>
                <w:rFonts w:ascii="Arial" w:eastAsia="Cambria" w:hAnsi="Arial" w:cs="Arial"/>
              </w:rPr>
              <w:t>Structure</w:t>
            </w:r>
          </w:p>
        </w:tc>
        <w:tc>
          <w:tcPr>
            <w:tcW w:w="1417" w:type="dxa"/>
            <w:tcBorders>
              <w:bottom w:val="single" w:sz="4" w:space="0" w:color="000000"/>
            </w:tcBorders>
            <w:vAlign w:val="bottom"/>
          </w:tcPr>
          <w:p w14:paraId="59FEB704" w14:textId="77777777" w:rsidR="00276CAA" w:rsidRDefault="00756A2D">
            <w:pPr>
              <w:pStyle w:val="Compact"/>
              <w:widowControl w:val="0"/>
              <w:spacing w:line="360" w:lineRule="auto"/>
              <w:jc w:val="center"/>
              <w:rPr>
                <w:rFonts w:ascii="Arial" w:hAnsi="Arial" w:cs="Arial"/>
              </w:rPr>
            </w:pPr>
            <w:r>
              <w:rPr>
                <w:rFonts w:ascii="Arial" w:eastAsia="Cambria" w:hAnsi="Arial" w:cs="Arial"/>
              </w:rPr>
              <w:t>Parameter</w:t>
            </w:r>
          </w:p>
        </w:tc>
        <w:tc>
          <w:tcPr>
            <w:tcW w:w="982" w:type="dxa"/>
            <w:tcBorders>
              <w:bottom w:val="single" w:sz="4" w:space="0" w:color="000000"/>
            </w:tcBorders>
            <w:vAlign w:val="bottom"/>
          </w:tcPr>
          <w:p w14:paraId="59FEB705" w14:textId="77777777" w:rsidR="00276CAA" w:rsidRDefault="00756A2D">
            <w:pPr>
              <w:pStyle w:val="Compact"/>
              <w:widowControl w:val="0"/>
              <w:spacing w:line="360" w:lineRule="auto"/>
              <w:jc w:val="center"/>
              <w:rPr>
                <w:rFonts w:ascii="Arial" w:hAnsi="Arial" w:cs="Arial"/>
              </w:rPr>
            </w:pPr>
            <w:r>
              <w:rPr>
                <w:rFonts w:ascii="Arial" w:eastAsia="Cambria" w:hAnsi="Arial" w:cs="Arial"/>
              </w:rPr>
              <w:t>Bias</w:t>
            </w:r>
          </w:p>
        </w:tc>
        <w:tc>
          <w:tcPr>
            <w:tcW w:w="831" w:type="dxa"/>
            <w:tcBorders>
              <w:bottom w:val="single" w:sz="4" w:space="0" w:color="000000"/>
            </w:tcBorders>
            <w:vAlign w:val="bottom"/>
          </w:tcPr>
          <w:p w14:paraId="59FEB706" w14:textId="77777777" w:rsidR="00276CAA" w:rsidRDefault="00756A2D">
            <w:pPr>
              <w:pStyle w:val="Compact"/>
              <w:widowControl w:val="0"/>
              <w:spacing w:line="360" w:lineRule="auto"/>
              <w:jc w:val="center"/>
              <w:rPr>
                <w:rFonts w:ascii="Arial" w:hAnsi="Arial" w:cs="Arial"/>
              </w:rPr>
            </w:pPr>
            <w:r>
              <w:rPr>
                <w:rFonts w:ascii="Arial" w:eastAsia="Cambria" w:hAnsi="Arial" w:cs="Arial"/>
              </w:rPr>
              <w:t>AIL</w:t>
            </w:r>
          </w:p>
        </w:tc>
        <w:tc>
          <w:tcPr>
            <w:tcW w:w="1873" w:type="dxa"/>
            <w:tcBorders>
              <w:bottom w:val="single" w:sz="4" w:space="0" w:color="000000"/>
            </w:tcBorders>
            <w:vAlign w:val="bottom"/>
          </w:tcPr>
          <w:p w14:paraId="59FEB707" w14:textId="77777777" w:rsidR="00276CAA" w:rsidRDefault="00756A2D">
            <w:pPr>
              <w:pStyle w:val="Compact"/>
              <w:widowControl w:val="0"/>
              <w:spacing w:line="360" w:lineRule="auto"/>
              <w:jc w:val="center"/>
              <w:rPr>
                <w:rFonts w:ascii="Arial" w:hAnsi="Arial" w:cs="Arial"/>
              </w:rPr>
            </w:pPr>
            <w:r>
              <w:rPr>
                <w:rFonts w:ascii="Arial" w:eastAsia="Cambria" w:hAnsi="Arial" w:cs="Arial"/>
              </w:rPr>
              <w:t>Coverage (%)</w:t>
            </w:r>
          </w:p>
        </w:tc>
      </w:tr>
      <w:tr w:rsidR="00276CAA" w14:paraId="59FEB70E" w14:textId="77777777" w:rsidTr="003E5B2E">
        <w:trPr>
          <w:jc w:val="center"/>
        </w:trPr>
        <w:tc>
          <w:tcPr>
            <w:tcW w:w="1444" w:type="dxa"/>
            <w:vMerge w:val="restart"/>
            <w:tcBorders>
              <w:top w:val="single" w:sz="4" w:space="0" w:color="000000"/>
              <w:bottom w:val="single" w:sz="2" w:space="0" w:color="000000"/>
            </w:tcBorders>
            <w:vAlign w:val="center"/>
          </w:tcPr>
          <w:p w14:paraId="59FEB709" w14:textId="77777777" w:rsidR="00276CAA" w:rsidRDefault="00756A2D">
            <w:pPr>
              <w:widowControl w:val="0"/>
              <w:spacing w:line="360" w:lineRule="auto"/>
              <w:jc w:val="center"/>
              <w:rPr>
                <w:rFonts w:ascii="Arial" w:hAnsi="Arial" w:cs="Arial"/>
              </w:rPr>
            </w:pPr>
            <w:r>
              <w:rPr>
                <w:rFonts w:ascii="Arial" w:eastAsia="Cambria" w:hAnsi="Arial" w:cs="Arial"/>
              </w:rPr>
              <w:t>ARCH(1)</w:t>
            </w:r>
          </w:p>
        </w:tc>
        <w:tc>
          <w:tcPr>
            <w:tcW w:w="1417" w:type="dxa"/>
            <w:tcBorders>
              <w:top w:val="single" w:sz="4" w:space="0" w:color="000000"/>
            </w:tcBorders>
          </w:tcPr>
          <w:p w14:paraId="59FEB70A"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4" w:space="0" w:color="000000"/>
            </w:tcBorders>
          </w:tcPr>
          <w:p w14:paraId="59FEB70B" w14:textId="77777777" w:rsidR="00276CAA" w:rsidRDefault="00756A2D">
            <w:pPr>
              <w:pStyle w:val="Compact"/>
              <w:widowControl w:val="0"/>
              <w:spacing w:line="360" w:lineRule="auto"/>
              <w:jc w:val="center"/>
              <w:rPr>
                <w:rFonts w:ascii="Arial" w:hAnsi="Arial" w:cs="Arial"/>
              </w:rPr>
            </w:pPr>
            <w:r>
              <w:rPr>
                <w:rFonts w:ascii="Arial" w:eastAsia="Cambria" w:hAnsi="Arial" w:cs="Arial"/>
              </w:rPr>
              <w:t>-0.377</w:t>
            </w:r>
          </w:p>
        </w:tc>
        <w:tc>
          <w:tcPr>
            <w:tcW w:w="831" w:type="dxa"/>
            <w:tcBorders>
              <w:top w:val="single" w:sz="4" w:space="0" w:color="000000"/>
            </w:tcBorders>
          </w:tcPr>
          <w:p w14:paraId="59FEB70C" w14:textId="77777777" w:rsidR="00276CAA" w:rsidRDefault="00756A2D">
            <w:pPr>
              <w:pStyle w:val="Compact"/>
              <w:widowControl w:val="0"/>
              <w:spacing w:line="360" w:lineRule="auto"/>
              <w:jc w:val="center"/>
              <w:rPr>
                <w:rFonts w:ascii="Arial" w:hAnsi="Arial" w:cs="Arial"/>
              </w:rPr>
            </w:pPr>
            <w:r>
              <w:rPr>
                <w:rFonts w:ascii="Arial" w:eastAsia="Cambria" w:hAnsi="Arial" w:cs="Arial"/>
              </w:rPr>
              <w:t>3.586</w:t>
            </w:r>
          </w:p>
        </w:tc>
        <w:tc>
          <w:tcPr>
            <w:tcW w:w="1873" w:type="dxa"/>
            <w:tcBorders>
              <w:top w:val="single" w:sz="4" w:space="0" w:color="000000"/>
            </w:tcBorders>
          </w:tcPr>
          <w:p w14:paraId="59FEB70D" w14:textId="77777777" w:rsidR="00276CAA" w:rsidRDefault="00756A2D">
            <w:pPr>
              <w:pStyle w:val="Compact"/>
              <w:widowControl w:val="0"/>
              <w:spacing w:line="360" w:lineRule="auto"/>
              <w:jc w:val="center"/>
              <w:rPr>
                <w:rFonts w:ascii="Arial" w:hAnsi="Arial" w:cs="Arial"/>
              </w:rPr>
            </w:pPr>
            <w:r>
              <w:rPr>
                <w:rFonts w:ascii="Arial" w:eastAsia="Cambria" w:hAnsi="Arial" w:cs="Arial"/>
              </w:rPr>
              <w:t>68.77%</w:t>
            </w:r>
          </w:p>
        </w:tc>
      </w:tr>
      <w:tr w:rsidR="00276CAA" w14:paraId="59FEB714" w14:textId="77777777" w:rsidTr="003E5B2E">
        <w:trPr>
          <w:jc w:val="center"/>
        </w:trPr>
        <w:tc>
          <w:tcPr>
            <w:tcW w:w="1444" w:type="dxa"/>
            <w:vMerge/>
          </w:tcPr>
          <w:p w14:paraId="59FEB70F" w14:textId="77777777" w:rsidR="00276CAA" w:rsidRDefault="00276CAA">
            <w:pPr>
              <w:widowControl w:val="0"/>
              <w:spacing w:line="360" w:lineRule="auto"/>
              <w:rPr>
                <w:rFonts w:ascii="Arial" w:hAnsi="Arial" w:cs="Arial"/>
              </w:rPr>
            </w:pPr>
          </w:p>
        </w:tc>
        <w:tc>
          <w:tcPr>
            <w:tcW w:w="1417" w:type="dxa"/>
          </w:tcPr>
          <w:p w14:paraId="59FEB710"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1</m:t>
                        </m:r>
                      </m:sub>
                    </m:sSub>
                  </m:e>
                </m:acc>
              </m:oMath>
            </m:oMathPara>
          </w:p>
        </w:tc>
        <w:tc>
          <w:tcPr>
            <w:tcW w:w="982" w:type="dxa"/>
          </w:tcPr>
          <w:p w14:paraId="59FEB711" w14:textId="77777777" w:rsidR="00276CAA" w:rsidRDefault="00756A2D">
            <w:pPr>
              <w:pStyle w:val="Compact"/>
              <w:widowControl w:val="0"/>
              <w:spacing w:line="360" w:lineRule="auto"/>
              <w:jc w:val="center"/>
              <w:rPr>
                <w:rFonts w:ascii="Arial" w:hAnsi="Arial" w:cs="Arial"/>
              </w:rPr>
            </w:pPr>
            <w:r>
              <w:rPr>
                <w:rFonts w:ascii="Arial" w:eastAsia="Cambria" w:hAnsi="Arial" w:cs="Arial"/>
              </w:rPr>
              <w:t>0.122</w:t>
            </w:r>
          </w:p>
        </w:tc>
        <w:tc>
          <w:tcPr>
            <w:tcW w:w="831" w:type="dxa"/>
          </w:tcPr>
          <w:p w14:paraId="59FEB712" w14:textId="77777777" w:rsidR="00276CAA" w:rsidRDefault="00756A2D">
            <w:pPr>
              <w:pStyle w:val="Compact"/>
              <w:widowControl w:val="0"/>
              <w:spacing w:line="360" w:lineRule="auto"/>
              <w:jc w:val="center"/>
              <w:rPr>
                <w:rFonts w:ascii="Arial" w:hAnsi="Arial" w:cs="Arial"/>
              </w:rPr>
            </w:pPr>
            <w:r>
              <w:rPr>
                <w:rFonts w:ascii="Arial" w:eastAsia="Cambria" w:hAnsi="Arial" w:cs="Arial"/>
              </w:rPr>
              <w:t>0.525</w:t>
            </w:r>
          </w:p>
        </w:tc>
        <w:tc>
          <w:tcPr>
            <w:tcW w:w="1873" w:type="dxa"/>
          </w:tcPr>
          <w:p w14:paraId="59FEB713" w14:textId="77777777" w:rsidR="00276CAA" w:rsidRDefault="00756A2D">
            <w:pPr>
              <w:pStyle w:val="Compact"/>
              <w:widowControl w:val="0"/>
              <w:spacing w:line="360" w:lineRule="auto"/>
              <w:jc w:val="center"/>
              <w:rPr>
                <w:rFonts w:ascii="Arial" w:hAnsi="Arial" w:cs="Arial"/>
              </w:rPr>
            </w:pPr>
            <w:r>
              <w:rPr>
                <w:rFonts w:ascii="Arial" w:eastAsia="Cambria" w:hAnsi="Arial" w:cs="Arial"/>
              </w:rPr>
              <w:t>66.08%</w:t>
            </w:r>
          </w:p>
        </w:tc>
      </w:tr>
      <w:tr w:rsidR="00276CAA" w14:paraId="59FEB71A" w14:textId="77777777" w:rsidTr="003E5B2E">
        <w:trPr>
          <w:jc w:val="center"/>
        </w:trPr>
        <w:tc>
          <w:tcPr>
            <w:tcW w:w="1444" w:type="dxa"/>
            <w:vMerge/>
          </w:tcPr>
          <w:p w14:paraId="59FEB715" w14:textId="77777777" w:rsidR="00276CAA" w:rsidRDefault="00276CAA">
            <w:pPr>
              <w:widowControl w:val="0"/>
              <w:spacing w:line="360" w:lineRule="auto"/>
              <w:rPr>
                <w:rFonts w:ascii="Arial" w:hAnsi="Arial" w:cs="Arial"/>
              </w:rPr>
            </w:pPr>
          </w:p>
        </w:tc>
        <w:tc>
          <w:tcPr>
            <w:tcW w:w="1417" w:type="dxa"/>
          </w:tcPr>
          <w:p w14:paraId="59FEB716"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0</m:t>
                        </m:r>
                      </m:sub>
                    </m:sSub>
                  </m:e>
                </m:acc>
              </m:oMath>
            </m:oMathPara>
          </w:p>
        </w:tc>
        <w:tc>
          <w:tcPr>
            <w:tcW w:w="982" w:type="dxa"/>
          </w:tcPr>
          <w:p w14:paraId="59FEB717" w14:textId="77777777" w:rsidR="00276CAA" w:rsidRDefault="00756A2D">
            <w:pPr>
              <w:pStyle w:val="Compact"/>
              <w:widowControl w:val="0"/>
              <w:spacing w:line="360" w:lineRule="auto"/>
              <w:jc w:val="center"/>
              <w:rPr>
                <w:rFonts w:ascii="Arial" w:hAnsi="Arial" w:cs="Arial"/>
              </w:rPr>
            </w:pPr>
            <w:r>
              <w:rPr>
                <w:rFonts w:ascii="Arial" w:eastAsia="Cambria" w:hAnsi="Arial" w:cs="Arial"/>
              </w:rPr>
              <w:t>-0.296</w:t>
            </w:r>
          </w:p>
        </w:tc>
        <w:tc>
          <w:tcPr>
            <w:tcW w:w="831" w:type="dxa"/>
          </w:tcPr>
          <w:p w14:paraId="59FEB718" w14:textId="77777777" w:rsidR="00276CAA" w:rsidRDefault="00756A2D">
            <w:pPr>
              <w:pStyle w:val="Compact"/>
              <w:widowControl w:val="0"/>
              <w:spacing w:line="360" w:lineRule="auto"/>
              <w:jc w:val="center"/>
              <w:rPr>
                <w:rFonts w:ascii="Arial" w:hAnsi="Arial" w:cs="Arial"/>
              </w:rPr>
            </w:pPr>
            <w:r>
              <w:rPr>
                <w:rFonts w:ascii="Arial" w:eastAsia="Cambria" w:hAnsi="Arial" w:cs="Arial"/>
              </w:rPr>
              <w:t>1.351</w:t>
            </w:r>
          </w:p>
        </w:tc>
        <w:tc>
          <w:tcPr>
            <w:tcW w:w="1873" w:type="dxa"/>
          </w:tcPr>
          <w:p w14:paraId="59FEB719" w14:textId="77777777" w:rsidR="00276CAA" w:rsidRDefault="00756A2D">
            <w:pPr>
              <w:pStyle w:val="Compact"/>
              <w:widowControl w:val="0"/>
              <w:spacing w:line="360" w:lineRule="auto"/>
              <w:jc w:val="center"/>
              <w:rPr>
                <w:rFonts w:ascii="Arial" w:hAnsi="Arial" w:cs="Arial"/>
              </w:rPr>
            </w:pPr>
            <w:r>
              <w:rPr>
                <w:rFonts w:ascii="Arial" w:eastAsia="Cambria" w:hAnsi="Arial" w:cs="Arial"/>
              </w:rPr>
              <w:t>74.72%</w:t>
            </w:r>
          </w:p>
        </w:tc>
      </w:tr>
      <w:tr w:rsidR="00276CAA" w14:paraId="59FEB720" w14:textId="77777777" w:rsidTr="003E5B2E">
        <w:trPr>
          <w:jc w:val="center"/>
        </w:trPr>
        <w:tc>
          <w:tcPr>
            <w:tcW w:w="1444" w:type="dxa"/>
            <w:vMerge/>
          </w:tcPr>
          <w:p w14:paraId="59FEB71B" w14:textId="77777777" w:rsidR="00276CAA" w:rsidRDefault="00276CAA">
            <w:pPr>
              <w:widowControl w:val="0"/>
              <w:spacing w:line="360" w:lineRule="auto"/>
              <w:rPr>
                <w:rFonts w:ascii="Arial" w:hAnsi="Arial" w:cs="Arial"/>
              </w:rPr>
            </w:pPr>
          </w:p>
        </w:tc>
        <w:tc>
          <w:tcPr>
            <w:tcW w:w="1417" w:type="dxa"/>
          </w:tcPr>
          <w:p w14:paraId="59FEB71C"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1</m:t>
                        </m:r>
                      </m:sub>
                    </m:sSub>
                  </m:e>
                </m:acc>
              </m:oMath>
            </m:oMathPara>
          </w:p>
        </w:tc>
        <w:tc>
          <w:tcPr>
            <w:tcW w:w="982" w:type="dxa"/>
          </w:tcPr>
          <w:p w14:paraId="59FEB71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-0.085</w:t>
            </w:r>
          </w:p>
        </w:tc>
        <w:tc>
          <w:tcPr>
            <w:tcW w:w="831" w:type="dxa"/>
          </w:tcPr>
          <w:p w14:paraId="59FEB71E" w14:textId="77777777" w:rsidR="00276CAA" w:rsidRDefault="00756A2D">
            <w:pPr>
              <w:pStyle w:val="Compact"/>
              <w:widowControl w:val="0"/>
              <w:spacing w:line="360" w:lineRule="auto"/>
              <w:jc w:val="center"/>
              <w:rPr>
                <w:rFonts w:ascii="Arial" w:hAnsi="Arial" w:cs="Arial"/>
              </w:rPr>
            </w:pPr>
            <w:r>
              <w:rPr>
                <w:rFonts w:ascii="Arial" w:eastAsia="Cambria" w:hAnsi="Arial" w:cs="Arial"/>
              </w:rPr>
              <w:t>0.920</w:t>
            </w:r>
          </w:p>
        </w:tc>
        <w:tc>
          <w:tcPr>
            <w:tcW w:w="1873" w:type="dxa"/>
          </w:tcPr>
          <w:p w14:paraId="59FEB71F" w14:textId="77777777" w:rsidR="00276CAA" w:rsidRDefault="00756A2D">
            <w:pPr>
              <w:pStyle w:val="Compact"/>
              <w:widowControl w:val="0"/>
              <w:spacing w:line="360" w:lineRule="auto"/>
              <w:jc w:val="center"/>
              <w:rPr>
                <w:rFonts w:ascii="Arial" w:hAnsi="Arial" w:cs="Arial"/>
              </w:rPr>
            </w:pPr>
            <w:r>
              <w:rPr>
                <w:rFonts w:ascii="Arial" w:eastAsia="Cambria" w:hAnsi="Arial" w:cs="Arial"/>
              </w:rPr>
              <w:t>77.34%</w:t>
            </w:r>
          </w:p>
        </w:tc>
      </w:tr>
      <w:tr w:rsidR="00276CAA" w14:paraId="59FEB726" w14:textId="77777777" w:rsidTr="003E5B2E">
        <w:trPr>
          <w:jc w:val="center"/>
        </w:trPr>
        <w:tc>
          <w:tcPr>
            <w:tcW w:w="1444" w:type="dxa"/>
            <w:vMerge/>
          </w:tcPr>
          <w:p w14:paraId="59FEB721" w14:textId="77777777" w:rsidR="00276CAA" w:rsidRDefault="00276CAA">
            <w:pPr>
              <w:widowControl w:val="0"/>
              <w:spacing w:line="360" w:lineRule="auto"/>
              <w:rPr>
                <w:rFonts w:ascii="Arial" w:hAnsi="Arial" w:cs="Arial"/>
              </w:rPr>
            </w:pPr>
          </w:p>
        </w:tc>
        <w:tc>
          <w:tcPr>
            <w:tcW w:w="1417" w:type="dxa"/>
          </w:tcPr>
          <w:p w14:paraId="59FEB722"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2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-0.020</w:t>
            </w:r>
          </w:p>
        </w:tc>
        <w:tc>
          <w:tcPr>
            <w:tcW w:w="831" w:type="dxa"/>
          </w:tcPr>
          <w:p w14:paraId="59FEB724" w14:textId="77777777" w:rsidR="00276CAA" w:rsidRDefault="00756A2D">
            <w:pPr>
              <w:pStyle w:val="Compact"/>
              <w:widowControl w:val="0"/>
              <w:spacing w:line="360" w:lineRule="auto"/>
              <w:jc w:val="center"/>
              <w:rPr>
                <w:rFonts w:ascii="Arial" w:hAnsi="Arial" w:cs="Arial"/>
              </w:rPr>
            </w:pPr>
            <w:r>
              <w:rPr>
                <w:rFonts w:ascii="Arial" w:eastAsia="Cambria" w:hAnsi="Arial" w:cs="Arial"/>
              </w:rPr>
              <w:t>0.234</w:t>
            </w:r>
          </w:p>
        </w:tc>
        <w:tc>
          <w:tcPr>
            <w:tcW w:w="1873" w:type="dxa"/>
          </w:tcPr>
          <w:p w14:paraId="59FEB725" w14:textId="77777777" w:rsidR="00276CAA" w:rsidRDefault="00756A2D">
            <w:pPr>
              <w:pStyle w:val="Compact"/>
              <w:widowControl w:val="0"/>
              <w:spacing w:line="360" w:lineRule="auto"/>
              <w:jc w:val="center"/>
              <w:rPr>
                <w:rFonts w:ascii="Arial" w:hAnsi="Arial" w:cs="Arial"/>
              </w:rPr>
            </w:pPr>
            <w:r>
              <w:rPr>
                <w:rFonts w:ascii="Arial" w:eastAsia="Cambria" w:hAnsi="Arial" w:cs="Arial"/>
              </w:rPr>
              <w:t>83.71%</w:t>
            </w:r>
          </w:p>
        </w:tc>
      </w:tr>
      <w:tr w:rsidR="00276CAA" w14:paraId="59FEB72C" w14:textId="77777777" w:rsidTr="003E5B2E">
        <w:trPr>
          <w:jc w:val="center"/>
        </w:trPr>
        <w:tc>
          <w:tcPr>
            <w:tcW w:w="1444" w:type="dxa"/>
            <w:vMerge/>
          </w:tcPr>
          <w:p w14:paraId="59FEB727" w14:textId="77777777" w:rsidR="00276CAA" w:rsidRDefault="00276CAA">
            <w:pPr>
              <w:widowControl w:val="0"/>
              <w:spacing w:line="360" w:lineRule="auto"/>
              <w:rPr>
                <w:rFonts w:ascii="Arial" w:hAnsi="Arial" w:cs="Arial"/>
              </w:rPr>
            </w:pPr>
          </w:p>
        </w:tc>
        <w:tc>
          <w:tcPr>
            <w:tcW w:w="1417" w:type="dxa"/>
          </w:tcPr>
          <w:p w14:paraId="59FEB728"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2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-0.022</w:t>
            </w:r>
          </w:p>
        </w:tc>
        <w:tc>
          <w:tcPr>
            <w:tcW w:w="831" w:type="dxa"/>
          </w:tcPr>
          <w:p w14:paraId="59FEB72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0.167</w:t>
            </w:r>
          </w:p>
        </w:tc>
        <w:tc>
          <w:tcPr>
            <w:tcW w:w="1873" w:type="dxa"/>
          </w:tcPr>
          <w:p w14:paraId="59FEB72B" w14:textId="77777777" w:rsidR="00276CAA" w:rsidRDefault="00756A2D">
            <w:pPr>
              <w:pStyle w:val="Compact"/>
              <w:widowControl w:val="0"/>
              <w:spacing w:line="360" w:lineRule="auto"/>
              <w:jc w:val="center"/>
              <w:rPr>
                <w:rFonts w:ascii="Arial" w:hAnsi="Arial" w:cs="Arial"/>
              </w:rPr>
            </w:pPr>
            <w:r>
              <w:rPr>
                <w:rFonts w:ascii="Arial" w:eastAsia="Cambria" w:hAnsi="Arial" w:cs="Arial"/>
              </w:rPr>
              <w:t>85.06%</w:t>
            </w:r>
          </w:p>
        </w:tc>
      </w:tr>
      <w:tr w:rsidR="00276CAA" w14:paraId="59FEB732" w14:textId="77777777" w:rsidTr="003E5B2E">
        <w:trPr>
          <w:jc w:val="center"/>
        </w:trPr>
        <w:tc>
          <w:tcPr>
            <w:tcW w:w="1444" w:type="dxa"/>
            <w:vMerge/>
          </w:tcPr>
          <w:p w14:paraId="59FEB72D" w14:textId="77777777" w:rsidR="00276CAA" w:rsidRDefault="00276CAA">
            <w:pPr>
              <w:widowControl w:val="0"/>
              <w:spacing w:line="360" w:lineRule="auto"/>
              <w:rPr>
                <w:rFonts w:ascii="Arial" w:hAnsi="Arial" w:cs="Arial"/>
              </w:rPr>
            </w:pPr>
          </w:p>
        </w:tc>
        <w:tc>
          <w:tcPr>
            <w:tcW w:w="1417" w:type="dxa"/>
          </w:tcPr>
          <w:p w14:paraId="59FEB72E"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2F" w14:textId="77777777" w:rsidR="00276CAA" w:rsidRDefault="00756A2D">
            <w:pPr>
              <w:pStyle w:val="Compact"/>
              <w:widowControl w:val="0"/>
              <w:spacing w:line="360" w:lineRule="auto"/>
              <w:jc w:val="center"/>
              <w:rPr>
                <w:rFonts w:ascii="Arial" w:hAnsi="Arial" w:cs="Arial"/>
              </w:rPr>
            </w:pPr>
            <w:r>
              <w:rPr>
                <w:rFonts w:ascii="Arial" w:eastAsia="Cambria" w:hAnsi="Arial" w:cs="Arial"/>
              </w:rPr>
              <w:t>-0.226</w:t>
            </w:r>
          </w:p>
        </w:tc>
        <w:tc>
          <w:tcPr>
            <w:tcW w:w="831" w:type="dxa"/>
          </w:tcPr>
          <w:p w14:paraId="59FEB730" w14:textId="77777777" w:rsidR="00276CAA" w:rsidRDefault="00756A2D">
            <w:pPr>
              <w:pStyle w:val="Compact"/>
              <w:widowControl w:val="0"/>
              <w:spacing w:line="360" w:lineRule="auto"/>
              <w:jc w:val="center"/>
              <w:rPr>
                <w:rFonts w:ascii="Arial" w:hAnsi="Arial" w:cs="Arial"/>
              </w:rPr>
            </w:pPr>
            <w:r>
              <w:rPr>
                <w:rFonts w:ascii="Arial" w:eastAsia="Cambria" w:hAnsi="Arial" w:cs="Arial"/>
              </w:rPr>
              <w:t>0.783</w:t>
            </w:r>
          </w:p>
        </w:tc>
        <w:tc>
          <w:tcPr>
            <w:tcW w:w="1873" w:type="dxa"/>
          </w:tcPr>
          <w:p w14:paraId="59FEB731" w14:textId="77777777" w:rsidR="00276CAA" w:rsidRDefault="00756A2D">
            <w:pPr>
              <w:pStyle w:val="Compact"/>
              <w:widowControl w:val="0"/>
              <w:spacing w:line="360" w:lineRule="auto"/>
              <w:jc w:val="center"/>
              <w:rPr>
                <w:rFonts w:ascii="Arial" w:hAnsi="Arial" w:cs="Arial"/>
              </w:rPr>
            </w:pPr>
            <w:r>
              <w:rPr>
                <w:rFonts w:ascii="Arial" w:eastAsia="Cambria" w:hAnsi="Arial" w:cs="Arial"/>
              </w:rPr>
              <w:t>79.17%</w:t>
            </w:r>
          </w:p>
        </w:tc>
      </w:tr>
      <w:tr w:rsidR="00276CAA" w14:paraId="59FEB738" w14:textId="77777777" w:rsidTr="003E5B2E">
        <w:trPr>
          <w:jc w:val="center"/>
        </w:trPr>
        <w:tc>
          <w:tcPr>
            <w:tcW w:w="1444" w:type="dxa"/>
            <w:vMerge/>
          </w:tcPr>
          <w:p w14:paraId="59FEB733" w14:textId="77777777" w:rsidR="00276CAA" w:rsidRDefault="00276CAA">
            <w:pPr>
              <w:widowControl w:val="0"/>
              <w:spacing w:line="360" w:lineRule="auto"/>
              <w:rPr>
                <w:rFonts w:ascii="Arial" w:hAnsi="Arial" w:cs="Arial"/>
              </w:rPr>
            </w:pPr>
          </w:p>
        </w:tc>
        <w:tc>
          <w:tcPr>
            <w:tcW w:w="1417" w:type="dxa"/>
          </w:tcPr>
          <w:p w14:paraId="59FEB734"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35" w14:textId="77777777" w:rsidR="00276CAA" w:rsidRDefault="00756A2D">
            <w:pPr>
              <w:pStyle w:val="Compact"/>
              <w:widowControl w:val="0"/>
              <w:spacing w:line="360" w:lineRule="auto"/>
              <w:jc w:val="center"/>
              <w:rPr>
                <w:rFonts w:ascii="Arial" w:hAnsi="Arial" w:cs="Arial"/>
              </w:rPr>
            </w:pPr>
            <w:r>
              <w:rPr>
                <w:rFonts w:ascii="Arial" w:eastAsia="Cambria" w:hAnsi="Arial" w:cs="Arial"/>
              </w:rPr>
              <w:t>-0.734</w:t>
            </w:r>
          </w:p>
        </w:tc>
        <w:tc>
          <w:tcPr>
            <w:tcW w:w="831" w:type="dxa"/>
          </w:tcPr>
          <w:p w14:paraId="59FEB736" w14:textId="77777777" w:rsidR="00276CAA" w:rsidRDefault="00756A2D">
            <w:pPr>
              <w:pStyle w:val="Compact"/>
              <w:widowControl w:val="0"/>
              <w:spacing w:line="360" w:lineRule="auto"/>
              <w:jc w:val="center"/>
              <w:rPr>
                <w:rFonts w:ascii="Arial" w:hAnsi="Arial" w:cs="Arial"/>
              </w:rPr>
            </w:pPr>
            <w:r>
              <w:rPr>
                <w:rFonts w:ascii="Arial" w:eastAsia="Cambria" w:hAnsi="Arial" w:cs="Arial"/>
              </w:rPr>
              <w:t>3.581</w:t>
            </w:r>
          </w:p>
        </w:tc>
        <w:tc>
          <w:tcPr>
            <w:tcW w:w="1873" w:type="dxa"/>
          </w:tcPr>
          <w:p w14:paraId="59FEB737" w14:textId="77777777" w:rsidR="00276CAA" w:rsidRDefault="00756A2D">
            <w:pPr>
              <w:pStyle w:val="Compact"/>
              <w:widowControl w:val="0"/>
              <w:spacing w:line="360" w:lineRule="auto"/>
              <w:jc w:val="center"/>
              <w:rPr>
                <w:rFonts w:ascii="Arial" w:hAnsi="Arial" w:cs="Arial"/>
              </w:rPr>
            </w:pPr>
            <w:r>
              <w:rPr>
                <w:rFonts w:ascii="Arial" w:eastAsia="Cambria" w:hAnsi="Arial" w:cs="Arial"/>
              </w:rPr>
              <w:t>76.83%</w:t>
            </w:r>
          </w:p>
        </w:tc>
      </w:tr>
      <w:tr w:rsidR="00276CAA" w14:paraId="59FEB73E" w14:textId="77777777" w:rsidTr="003E5B2E">
        <w:trPr>
          <w:jc w:val="center"/>
        </w:trPr>
        <w:tc>
          <w:tcPr>
            <w:tcW w:w="1444" w:type="dxa"/>
            <w:vMerge/>
            <w:tcBorders>
              <w:bottom w:val="single" w:sz="2" w:space="0" w:color="000000"/>
            </w:tcBorders>
          </w:tcPr>
          <w:p w14:paraId="59FEB739"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3A"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3B" w14:textId="77777777" w:rsidR="00276CAA" w:rsidRDefault="00756A2D">
            <w:pPr>
              <w:pStyle w:val="Compact"/>
              <w:widowControl w:val="0"/>
              <w:spacing w:line="360" w:lineRule="auto"/>
              <w:jc w:val="center"/>
              <w:rPr>
                <w:rFonts w:ascii="Arial" w:hAnsi="Arial" w:cs="Arial"/>
              </w:rPr>
            </w:pPr>
            <w:r>
              <w:rPr>
                <w:rFonts w:ascii="Arial" w:eastAsia="Cambria" w:hAnsi="Arial" w:cs="Arial"/>
              </w:rPr>
              <w:t>-1.540</w:t>
            </w:r>
          </w:p>
        </w:tc>
        <w:tc>
          <w:tcPr>
            <w:tcW w:w="831" w:type="dxa"/>
            <w:tcBorders>
              <w:bottom w:val="single" w:sz="2" w:space="0" w:color="000000"/>
            </w:tcBorders>
          </w:tcPr>
          <w:p w14:paraId="59FEB73C" w14:textId="77777777" w:rsidR="00276CAA" w:rsidRDefault="00756A2D">
            <w:pPr>
              <w:pStyle w:val="Compact"/>
              <w:widowControl w:val="0"/>
              <w:spacing w:line="360" w:lineRule="auto"/>
              <w:jc w:val="center"/>
              <w:rPr>
                <w:rFonts w:ascii="Arial" w:hAnsi="Arial" w:cs="Arial"/>
              </w:rPr>
            </w:pPr>
            <w:r>
              <w:rPr>
                <w:rFonts w:ascii="Arial" w:eastAsia="Cambria" w:hAnsi="Arial" w:cs="Arial"/>
              </w:rPr>
              <w:t>3.323</w:t>
            </w:r>
          </w:p>
        </w:tc>
        <w:tc>
          <w:tcPr>
            <w:tcW w:w="1873" w:type="dxa"/>
            <w:tcBorders>
              <w:bottom w:val="single" w:sz="2" w:space="0" w:color="000000"/>
            </w:tcBorders>
          </w:tcPr>
          <w:p w14:paraId="59FEB73D" w14:textId="77777777" w:rsidR="00276CAA" w:rsidRDefault="00756A2D">
            <w:pPr>
              <w:pStyle w:val="Compact"/>
              <w:widowControl w:val="0"/>
              <w:spacing w:line="360" w:lineRule="auto"/>
              <w:jc w:val="center"/>
              <w:rPr>
                <w:rFonts w:ascii="Arial" w:hAnsi="Arial" w:cs="Arial"/>
              </w:rPr>
            </w:pPr>
            <w:r>
              <w:rPr>
                <w:rFonts w:ascii="Arial" w:eastAsia="Cambria" w:hAnsi="Arial" w:cs="Arial"/>
              </w:rPr>
              <w:t>63.65%</w:t>
            </w:r>
          </w:p>
        </w:tc>
      </w:tr>
      <w:tr w:rsidR="00276CAA" w14:paraId="59FEB744" w14:textId="77777777" w:rsidTr="003E5B2E">
        <w:trPr>
          <w:jc w:val="center"/>
        </w:trPr>
        <w:tc>
          <w:tcPr>
            <w:tcW w:w="1444" w:type="dxa"/>
            <w:vMerge w:val="restart"/>
            <w:tcBorders>
              <w:top w:val="single" w:sz="2" w:space="0" w:color="000000"/>
              <w:bottom w:val="single" w:sz="2" w:space="0" w:color="000000"/>
            </w:tcBorders>
            <w:vAlign w:val="center"/>
          </w:tcPr>
          <w:p w14:paraId="59FEB73F" w14:textId="77777777" w:rsidR="00276CAA" w:rsidRDefault="00756A2D">
            <w:pPr>
              <w:widowControl w:val="0"/>
              <w:spacing w:line="360" w:lineRule="auto"/>
              <w:jc w:val="center"/>
              <w:rPr>
                <w:rFonts w:ascii="Arial" w:hAnsi="Arial" w:cs="Arial"/>
              </w:rPr>
            </w:pPr>
            <w:r>
              <w:rPr>
                <w:rFonts w:ascii="Arial" w:eastAsia="Cambria" w:hAnsi="Arial" w:cs="Arial"/>
              </w:rPr>
              <w:t>AR(1)</w:t>
            </w:r>
          </w:p>
        </w:tc>
        <w:tc>
          <w:tcPr>
            <w:tcW w:w="1417" w:type="dxa"/>
            <w:tcBorders>
              <w:top w:val="single" w:sz="2" w:space="0" w:color="000000"/>
            </w:tcBorders>
          </w:tcPr>
          <w:p w14:paraId="59FEB740"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2" w:space="0" w:color="000000"/>
            </w:tcBorders>
          </w:tcPr>
          <w:p w14:paraId="59FEB741" w14:textId="77777777" w:rsidR="00276CAA" w:rsidRDefault="00756A2D">
            <w:pPr>
              <w:pStyle w:val="Compact"/>
              <w:widowControl w:val="0"/>
              <w:spacing w:line="360" w:lineRule="auto"/>
              <w:jc w:val="center"/>
              <w:rPr>
                <w:rFonts w:ascii="Arial" w:hAnsi="Arial" w:cs="Arial"/>
              </w:rPr>
            </w:pPr>
            <w:r>
              <w:rPr>
                <w:rFonts w:ascii="Arial" w:eastAsia="Cambria" w:hAnsi="Arial" w:cs="Arial"/>
              </w:rPr>
              <w:t>-0.983</w:t>
            </w:r>
          </w:p>
        </w:tc>
        <w:tc>
          <w:tcPr>
            <w:tcW w:w="831" w:type="dxa"/>
            <w:tcBorders>
              <w:top w:val="single" w:sz="2" w:space="0" w:color="000000"/>
            </w:tcBorders>
          </w:tcPr>
          <w:p w14:paraId="59FEB742" w14:textId="77777777" w:rsidR="00276CAA" w:rsidRDefault="00756A2D">
            <w:pPr>
              <w:pStyle w:val="Compact"/>
              <w:widowControl w:val="0"/>
              <w:spacing w:line="360" w:lineRule="auto"/>
              <w:jc w:val="center"/>
              <w:rPr>
                <w:rFonts w:ascii="Arial" w:hAnsi="Arial" w:cs="Arial"/>
              </w:rPr>
            </w:pPr>
            <w:r>
              <w:rPr>
                <w:rFonts w:ascii="Arial" w:eastAsia="Cambria" w:hAnsi="Arial" w:cs="Arial"/>
              </w:rPr>
              <w:t>5.189</w:t>
            </w:r>
          </w:p>
        </w:tc>
        <w:tc>
          <w:tcPr>
            <w:tcW w:w="1873" w:type="dxa"/>
            <w:tcBorders>
              <w:top w:val="single" w:sz="2" w:space="0" w:color="000000"/>
            </w:tcBorders>
          </w:tcPr>
          <w:p w14:paraId="59FEB743" w14:textId="77777777" w:rsidR="00276CAA" w:rsidRDefault="00756A2D">
            <w:pPr>
              <w:pStyle w:val="Compact"/>
              <w:widowControl w:val="0"/>
              <w:spacing w:line="360" w:lineRule="auto"/>
              <w:jc w:val="center"/>
              <w:rPr>
                <w:rFonts w:ascii="Arial" w:hAnsi="Arial" w:cs="Arial"/>
              </w:rPr>
            </w:pPr>
            <w:r>
              <w:rPr>
                <w:rFonts w:ascii="Arial" w:eastAsia="Cambria" w:hAnsi="Arial" w:cs="Arial"/>
              </w:rPr>
              <w:t>70.10%</w:t>
            </w:r>
          </w:p>
        </w:tc>
      </w:tr>
      <w:tr w:rsidR="00276CAA" w14:paraId="59FEB74A" w14:textId="77777777" w:rsidTr="003E5B2E">
        <w:trPr>
          <w:jc w:val="center"/>
        </w:trPr>
        <w:tc>
          <w:tcPr>
            <w:tcW w:w="1444" w:type="dxa"/>
            <w:vMerge/>
          </w:tcPr>
          <w:p w14:paraId="59FEB745" w14:textId="77777777" w:rsidR="00276CAA" w:rsidRDefault="00276CAA">
            <w:pPr>
              <w:widowControl w:val="0"/>
              <w:spacing w:line="360" w:lineRule="auto"/>
              <w:rPr>
                <w:rFonts w:ascii="Arial" w:hAnsi="Arial" w:cs="Arial"/>
              </w:rPr>
            </w:pPr>
          </w:p>
        </w:tc>
        <w:tc>
          <w:tcPr>
            <w:tcW w:w="1417" w:type="dxa"/>
          </w:tcPr>
          <w:p w14:paraId="59FEB746"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α</m:t>
                    </m:r>
                  </m:e>
                </m:acc>
              </m:oMath>
            </m:oMathPara>
          </w:p>
        </w:tc>
        <w:tc>
          <w:tcPr>
            <w:tcW w:w="982" w:type="dxa"/>
          </w:tcPr>
          <w:p w14:paraId="59FEB747" w14:textId="77777777" w:rsidR="00276CAA" w:rsidRDefault="00756A2D">
            <w:pPr>
              <w:pStyle w:val="Compact"/>
              <w:widowControl w:val="0"/>
              <w:spacing w:line="360" w:lineRule="auto"/>
              <w:jc w:val="center"/>
              <w:rPr>
                <w:rFonts w:ascii="Arial" w:hAnsi="Arial" w:cs="Arial"/>
              </w:rPr>
            </w:pPr>
            <w:r>
              <w:rPr>
                <w:rFonts w:ascii="Arial" w:eastAsia="Cambria" w:hAnsi="Arial" w:cs="Arial"/>
              </w:rPr>
              <w:t>0.043</w:t>
            </w:r>
          </w:p>
        </w:tc>
        <w:tc>
          <w:tcPr>
            <w:tcW w:w="831" w:type="dxa"/>
          </w:tcPr>
          <w:p w14:paraId="59FEB748" w14:textId="77777777" w:rsidR="00276CAA" w:rsidRDefault="00756A2D">
            <w:pPr>
              <w:pStyle w:val="Compact"/>
              <w:widowControl w:val="0"/>
              <w:spacing w:line="360" w:lineRule="auto"/>
              <w:jc w:val="center"/>
              <w:rPr>
                <w:rFonts w:ascii="Arial" w:hAnsi="Arial" w:cs="Arial"/>
              </w:rPr>
            </w:pPr>
            <w:r>
              <w:rPr>
                <w:rFonts w:ascii="Arial" w:eastAsia="Cambria" w:hAnsi="Arial" w:cs="Arial"/>
              </w:rPr>
              <w:t>0.814</w:t>
            </w:r>
          </w:p>
        </w:tc>
        <w:tc>
          <w:tcPr>
            <w:tcW w:w="1873" w:type="dxa"/>
          </w:tcPr>
          <w:p w14:paraId="59FEB749" w14:textId="77777777" w:rsidR="00276CAA" w:rsidRDefault="00756A2D">
            <w:pPr>
              <w:pStyle w:val="Compact"/>
              <w:widowControl w:val="0"/>
              <w:spacing w:line="360" w:lineRule="auto"/>
              <w:jc w:val="center"/>
              <w:rPr>
                <w:rFonts w:ascii="Arial" w:hAnsi="Arial" w:cs="Arial"/>
              </w:rPr>
            </w:pPr>
            <w:r>
              <w:rPr>
                <w:rFonts w:ascii="Arial" w:eastAsia="Cambria" w:hAnsi="Arial" w:cs="Arial"/>
              </w:rPr>
              <w:t>92.46%</w:t>
            </w:r>
          </w:p>
        </w:tc>
      </w:tr>
      <w:tr w:rsidR="00276CAA" w14:paraId="59FEB750" w14:textId="77777777" w:rsidTr="003E5B2E">
        <w:trPr>
          <w:jc w:val="center"/>
        </w:trPr>
        <w:tc>
          <w:tcPr>
            <w:tcW w:w="1444" w:type="dxa"/>
            <w:vMerge/>
          </w:tcPr>
          <w:p w14:paraId="59FEB74B" w14:textId="77777777" w:rsidR="00276CAA" w:rsidRDefault="00276CAA">
            <w:pPr>
              <w:widowControl w:val="0"/>
              <w:spacing w:line="360" w:lineRule="auto"/>
              <w:rPr>
                <w:rFonts w:ascii="Arial" w:hAnsi="Arial" w:cs="Arial"/>
              </w:rPr>
            </w:pPr>
          </w:p>
        </w:tc>
        <w:tc>
          <w:tcPr>
            <w:tcW w:w="1417" w:type="dxa"/>
          </w:tcPr>
          <w:p w14:paraId="59FEB74C"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4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-0.003</w:t>
            </w:r>
          </w:p>
        </w:tc>
        <w:tc>
          <w:tcPr>
            <w:tcW w:w="831" w:type="dxa"/>
          </w:tcPr>
          <w:p w14:paraId="59FEB74E" w14:textId="77777777" w:rsidR="00276CAA" w:rsidRDefault="00756A2D">
            <w:pPr>
              <w:pStyle w:val="Compact"/>
              <w:widowControl w:val="0"/>
              <w:spacing w:line="360" w:lineRule="auto"/>
              <w:jc w:val="center"/>
              <w:rPr>
                <w:rFonts w:ascii="Arial" w:hAnsi="Arial" w:cs="Arial"/>
              </w:rPr>
            </w:pPr>
            <w:r>
              <w:rPr>
                <w:rFonts w:ascii="Arial" w:eastAsia="Cambria" w:hAnsi="Arial" w:cs="Arial"/>
              </w:rPr>
              <w:t>0.111</w:t>
            </w:r>
          </w:p>
        </w:tc>
        <w:tc>
          <w:tcPr>
            <w:tcW w:w="1873" w:type="dxa"/>
          </w:tcPr>
          <w:p w14:paraId="59FEB74F" w14:textId="77777777" w:rsidR="00276CAA" w:rsidRDefault="00756A2D">
            <w:pPr>
              <w:pStyle w:val="Compact"/>
              <w:widowControl w:val="0"/>
              <w:spacing w:line="360" w:lineRule="auto"/>
              <w:jc w:val="center"/>
              <w:rPr>
                <w:rFonts w:ascii="Arial" w:hAnsi="Arial" w:cs="Arial"/>
              </w:rPr>
            </w:pPr>
            <w:r>
              <w:rPr>
                <w:rFonts w:ascii="Arial" w:eastAsia="Cambria" w:hAnsi="Arial" w:cs="Arial"/>
              </w:rPr>
              <w:t>94.10%</w:t>
            </w:r>
          </w:p>
        </w:tc>
      </w:tr>
      <w:tr w:rsidR="00276CAA" w14:paraId="59FEB756" w14:textId="77777777" w:rsidTr="003E5B2E">
        <w:trPr>
          <w:jc w:val="center"/>
        </w:trPr>
        <w:tc>
          <w:tcPr>
            <w:tcW w:w="1444" w:type="dxa"/>
            <w:vMerge/>
          </w:tcPr>
          <w:p w14:paraId="59FEB751" w14:textId="77777777" w:rsidR="00276CAA" w:rsidRDefault="00276CAA">
            <w:pPr>
              <w:widowControl w:val="0"/>
              <w:spacing w:line="360" w:lineRule="auto"/>
              <w:rPr>
                <w:rFonts w:ascii="Arial" w:hAnsi="Arial" w:cs="Arial"/>
              </w:rPr>
            </w:pPr>
          </w:p>
        </w:tc>
        <w:tc>
          <w:tcPr>
            <w:tcW w:w="1417" w:type="dxa"/>
          </w:tcPr>
          <w:p w14:paraId="59FEB752"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5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54"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0.014</w:t>
            </w:r>
          </w:p>
        </w:tc>
        <w:tc>
          <w:tcPr>
            <w:tcW w:w="1873" w:type="dxa"/>
          </w:tcPr>
          <w:p w14:paraId="59FEB755" w14:textId="77777777" w:rsidR="00276CAA" w:rsidRDefault="00756A2D">
            <w:pPr>
              <w:pStyle w:val="Compact"/>
              <w:widowControl w:val="0"/>
              <w:spacing w:line="360" w:lineRule="auto"/>
              <w:jc w:val="center"/>
              <w:rPr>
                <w:rFonts w:ascii="Arial" w:hAnsi="Arial" w:cs="Arial"/>
              </w:rPr>
            </w:pPr>
            <w:r>
              <w:rPr>
                <w:rFonts w:ascii="Arial" w:eastAsia="Cambria" w:hAnsi="Arial" w:cs="Arial"/>
              </w:rPr>
              <w:t>89.03%</w:t>
            </w:r>
          </w:p>
        </w:tc>
      </w:tr>
      <w:tr w:rsidR="00276CAA" w14:paraId="59FEB75C" w14:textId="77777777" w:rsidTr="003E5B2E">
        <w:trPr>
          <w:jc w:val="center"/>
        </w:trPr>
        <w:tc>
          <w:tcPr>
            <w:tcW w:w="1444" w:type="dxa"/>
            <w:vMerge/>
          </w:tcPr>
          <w:p w14:paraId="59FEB757" w14:textId="77777777" w:rsidR="00276CAA" w:rsidRDefault="00276CAA">
            <w:pPr>
              <w:widowControl w:val="0"/>
              <w:spacing w:line="360" w:lineRule="auto"/>
              <w:rPr>
                <w:rFonts w:ascii="Arial" w:hAnsi="Arial" w:cs="Arial"/>
              </w:rPr>
            </w:pPr>
          </w:p>
        </w:tc>
        <w:tc>
          <w:tcPr>
            <w:tcW w:w="1417" w:type="dxa"/>
          </w:tcPr>
          <w:p w14:paraId="59FEB758"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5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5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0.190</w:t>
            </w:r>
          </w:p>
        </w:tc>
        <w:tc>
          <w:tcPr>
            <w:tcW w:w="1873" w:type="dxa"/>
          </w:tcPr>
          <w:p w14:paraId="59FEB75B" w14:textId="77777777" w:rsidR="00276CAA" w:rsidRDefault="00756A2D">
            <w:pPr>
              <w:pStyle w:val="Compact"/>
              <w:widowControl w:val="0"/>
              <w:spacing w:line="360" w:lineRule="auto"/>
              <w:jc w:val="center"/>
              <w:rPr>
                <w:rFonts w:ascii="Arial" w:hAnsi="Arial" w:cs="Arial"/>
              </w:rPr>
            </w:pPr>
            <w:r>
              <w:rPr>
                <w:rFonts w:ascii="Arial" w:eastAsia="Cambria" w:hAnsi="Arial" w:cs="Arial"/>
              </w:rPr>
              <w:t>75.17%</w:t>
            </w:r>
          </w:p>
        </w:tc>
      </w:tr>
      <w:tr w:rsidR="00276CAA" w14:paraId="59FEB762" w14:textId="77777777" w:rsidTr="003E5B2E">
        <w:trPr>
          <w:jc w:val="center"/>
        </w:trPr>
        <w:tc>
          <w:tcPr>
            <w:tcW w:w="1444" w:type="dxa"/>
            <w:vMerge/>
          </w:tcPr>
          <w:p w14:paraId="59FEB75D" w14:textId="77777777" w:rsidR="00276CAA" w:rsidRDefault="00276CAA">
            <w:pPr>
              <w:widowControl w:val="0"/>
              <w:spacing w:line="360" w:lineRule="auto"/>
              <w:rPr>
                <w:rFonts w:ascii="Arial" w:hAnsi="Arial" w:cs="Arial"/>
              </w:rPr>
            </w:pPr>
          </w:p>
        </w:tc>
        <w:tc>
          <w:tcPr>
            <w:tcW w:w="1417" w:type="dxa"/>
          </w:tcPr>
          <w:p w14:paraId="59FEB75E"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5F"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0.007</w:t>
            </w:r>
          </w:p>
        </w:tc>
        <w:tc>
          <w:tcPr>
            <w:tcW w:w="831" w:type="dxa"/>
          </w:tcPr>
          <w:p w14:paraId="59FEB760" w14:textId="77777777" w:rsidR="00276CAA" w:rsidRDefault="00756A2D">
            <w:pPr>
              <w:pStyle w:val="Compact"/>
              <w:widowControl w:val="0"/>
              <w:spacing w:line="360" w:lineRule="auto"/>
              <w:jc w:val="center"/>
              <w:rPr>
                <w:rFonts w:ascii="Arial" w:hAnsi="Arial" w:cs="Arial"/>
              </w:rPr>
            </w:pPr>
            <w:r>
              <w:rPr>
                <w:rFonts w:ascii="Arial" w:eastAsia="Cambria" w:hAnsi="Arial" w:cs="Arial"/>
              </w:rPr>
              <w:t>0.192</w:t>
            </w:r>
          </w:p>
        </w:tc>
        <w:tc>
          <w:tcPr>
            <w:tcW w:w="1873" w:type="dxa"/>
          </w:tcPr>
          <w:p w14:paraId="59FEB761" w14:textId="77777777" w:rsidR="00276CAA" w:rsidRDefault="00756A2D">
            <w:pPr>
              <w:pStyle w:val="Compact"/>
              <w:widowControl w:val="0"/>
              <w:spacing w:line="360" w:lineRule="auto"/>
              <w:jc w:val="center"/>
              <w:rPr>
                <w:rFonts w:ascii="Arial" w:hAnsi="Arial" w:cs="Arial"/>
              </w:rPr>
            </w:pPr>
            <w:r>
              <w:rPr>
                <w:rFonts w:ascii="Arial" w:eastAsia="Cambria" w:hAnsi="Arial" w:cs="Arial"/>
              </w:rPr>
              <w:t>74.49%</w:t>
            </w:r>
          </w:p>
        </w:tc>
      </w:tr>
      <w:tr w:rsidR="00276CAA" w14:paraId="59FEB768" w14:textId="77777777" w:rsidTr="003E5B2E">
        <w:trPr>
          <w:jc w:val="center"/>
        </w:trPr>
        <w:tc>
          <w:tcPr>
            <w:tcW w:w="1444" w:type="dxa"/>
            <w:vMerge/>
            <w:tcBorders>
              <w:bottom w:val="single" w:sz="2" w:space="0" w:color="000000"/>
            </w:tcBorders>
          </w:tcPr>
          <w:p w14:paraId="59FEB763"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64"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65" w14:textId="77777777" w:rsidR="00276CAA" w:rsidRDefault="00756A2D">
            <w:pPr>
              <w:pStyle w:val="Compact"/>
              <w:widowControl w:val="0"/>
              <w:spacing w:line="360" w:lineRule="auto"/>
              <w:jc w:val="center"/>
              <w:rPr>
                <w:rFonts w:ascii="Arial" w:hAnsi="Arial" w:cs="Arial"/>
              </w:rPr>
            </w:pPr>
            <w:r>
              <w:rPr>
                <w:rFonts w:ascii="Arial" w:eastAsia="Cambria" w:hAnsi="Arial" w:cs="Arial"/>
              </w:rPr>
              <w:t>-1.689</w:t>
            </w:r>
          </w:p>
        </w:tc>
        <w:tc>
          <w:tcPr>
            <w:tcW w:w="831" w:type="dxa"/>
            <w:tcBorders>
              <w:bottom w:val="single" w:sz="2" w:space="0" w:color="000000"/>
            </w:tcBorders>
          </w:tcPr>
          <w:p w14:paraId="59FEB766" w14:textId="77777777" w:rsidR="00276CAA" w:rsidRDefault="00756A2D">
            <w:pPr>
              <w:pStyle w:val="Compact"/>
              <w:widowControl w:val="0"/>
              <w:spacing w:line="360" w:lineRule="auto"/>
              <w:jc w:val="center"/>
              <w:rPr>
                <w:rFonts w:ascii="Arial" w:hAnsi="Arial" w:cs="Arial"/>
              </w:rPr>
            </w:pPr>
            <w:r>
              <w:rPr>
                <w:rFonts w:ascii="Arial" w:eastAsia="Cambria" w:hAnsi="Arial" w:cs="Arial"/>
              </w:rPr>
              <w:t>4.718</w:t>
            </w:r>
          </w:p>
        </w:tc>
        <w:tc>
          <w:tcPr>
            <w:tcW w:w="1873" w:type="dxa"/>
            <w:tcBorders>
              <w:bottom w:val="single" w:sz="2" w:space="0" w:color="000000"/>
            </w:tcBorders>
          </w:tcPr>
          <w:p w14:paraId="59FEB767" w14:textId="77777777" w:rsidR="00276CAA" w:rsidRDefault="00756A2D">
            <w:pPr>
              <w:pStyle w:val="Compact"/>
              <w:widowControl w:val="0"/>
              <w:spacing w:line="360" w:lineRule="auto"/>
              <w:jc w:val="center"/>
              <w:rPr>
                <w:rFonts w:ascii="Arial" w:hAnsi="Arial" w:cs="Arial"/>
              </w:rPr>
            </w:pPr>
            <w:r>
              <w:rPr>
                <w:rFonts w:ascii="Arial" w:eastAsia="Cambria" w:hAnsi="Arial" w:cs="Arial"/>
              </w:rPr>
              <w:t>81.07%</w:t>
            </w:r>
          </w:p>
        </w:tc>
      </w:tr>
      <w:tr w:rsidR="00276CAA" w14:paraId="59FEB76E" w14:textId="77777777" w:rsidTr="003E5B2E">
        <w:trPr>
          <w:jc w:val="center"/>
        </w:trPr>
        <w:tc>
          <w:tcPr>
            <w:tcW w:w="1444" w:type="dxa"/>
            <w:vMerge w:val="restart"/>
            <w:tcBorders>
              <w:top w:val="single" w:sz="2" w:space="0" w:color="000000"/>
              <w:bottom w:val="single" w:sz="2" w:space="0" w:color="000000"/>
            </w:tcBorders>
            <w:vAlign w:val="center"/>
          </w:tcPr>
          <w:p w14:paraId="59FEB769" w14:textId="77777777" w:rsidR="00276CAA" w:rsidRDefault="00756A2D">
            <w:pPr>
              <w:widowControl w:val="0"/>
              <w:spacing w:line="360" w:lineRule="auto"/>
              <w:jc w:val="center"/>
              <w:rPr>
                <w:rFonts w:ascii="Arial" w:hAnsi="Arial" w:cs="Arial"/>
              </w:rPr>
            </w:pPr>
            <w:r>
              <w:rPr>
                <w:rFonts w:ascii="Arial" w:eastAsia="Cambria" w:hAnsi="Arial" w:cs="Arial"/>
              </w:rPr>
              <w:t>MA(1)</w:t>
            </w:r>
          </w:p>
        </w:tc>
        <w:tc>
          <w:tcPr>
            <w:tcW w:w="1417" w:type="dxa"/>
            <w:tcBorders>
              <w:top w:val="single" w:sz="2" w:space="0" w:color="000000"/>
            </w:tcBorders>
          </w:tcPr>
          <w:p w14:paraId="59FEB76A"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2" w:space="0" w:color="000000"/>
            </w:tcBorders>
          </w:tcPr>
          <w:p w14:paraId="59FEB76B" w14:textId="77777777" w:rsidR="00276CAA" w:rsidRDefault="00756A2D">
            <w:pPr>
              <w:pStyle w:val="Compact"/>
              <w:widowControl w:val="0"/>
              <w:spacing w:line="360" w:lineRule="auto"/>
              <w:jc w:val="center"/>
              <w:rPr>
                <w:rFonts w:ascii="Arial" w:hAnsi="Arial" w:cs="Arial"/>
              </w:rPr>
            </w:pPr>
            <w:r>
              <w:rPr>
                <w:rFonts w:ascii="Arial" w:eastAsia="Cambria" w:hAnsi="Arial" w:cs="Arial"/>
              </w:rPr>
              <w:t>-1.241</w:t>
            </w:r>
          </w:p>
        </w:tc>
        <w:tc>
          <w:tcPr>
            <w:tcW w:w="831" w:type="dxa"/>
            <w:tcBorders>
              <w:top w:val="single" w:sz="2" w:space="0" w:color="000000"/>
            </w:tcBorders>
          </w:tcPr>
          <w:p w14:paraId="59FEB76C" w14:textId="77777777" w:rsidR="00276CAA" w:rsidRDefault="00756A2D">
            <w:pPr>
              <w:pStyle w:val="Compact"/>
              <w:widowControl w:val="0"/>
              <w:spacing w:line="360" w:lineRule="auto"/>
              <w:jc w:val="center"/>
              <w:rPr>
                <w:rFonts w:ascii="Arial" w:hAnsi="Arial" w:cs="Arial"/>
              </w:rPr>
            </w:pPr>
            <w:r>
              <w:rPr>
                <w:rFonts w:ascii="Arial" w:eastAsia="Cambria" w:hAnsi="Arial" w:cs="Arial"/>
              </w:rPr>
              <w:t>5.171</w:t>
            </w:r>
          </w:p>
        </w:tc>
        <w:tc>
          <w:tcPr>
            <w:tcW w:w="1873" w:type="dxa"/>
            <w:tcBorders>
              <w:top w:val="single" w:sz="2" w:space="0" w:color="000000"/>
            </w:tcBorders>
          </w:tcPr>
          <w:p w14:paraId="59FEB76D" w14:textId="77777777" w:rsidR="00276CAA" w:rsidRDefault="00756A2D">
            <w:pPr>
              <w:pStyle w:val="Compact"/>
              <w:widowControl w:val="0"/>
              <w:spacing w:line="360" w:lineRule="auto"/>
              <w:jc w:val="center"/>
              <w:rPr>
                <w:rFonts w:ascii="Arial" w:hAnsi="Arial" w:cs="Arial"/>
              </w:rPr>
            </w:pPr>
            <w:r>
              <w:rPr>
                <w:rFonts w:ascii="Arial" w:eastAsia="Cambria" w:hAnsi="Arial" w:cs="Arial"/>
              </w:rPr>
              <w:t>68.31%</w:t>
            </w:r>
          </w:p>
        </w:tc>
      </w:tr>
      <w:tr w:rsidR="00276CAA" w14:paraId="59FEB774" w14:textId="77777777" w:rsidTr="003E5B2E">
        <w:trPr>
          <w:jc w:val="center"/>
        </w:trPr>
        <w:tc>
          <w:tcPr>
            <w:tcW w:w="1444" w:type="dxa"/>
            <w:vMerge/>
          </w:tcPr>
          <w:p w14:paraId="59FEB76F" w14:textId="77777777" w:rsidR="00276CAA" w:rsidRDefault="00276CAA">
            <w:pPr>
              <w:widowControl w:val="0"/>
              <w:spacing w:line="360" w:lineRule="auto"/>
              <w:rPr>
                <w:rFonts w:ascii="Arial" w:hAnsi="Arial" w:cs="Arial"/>
              </w:rPr>
            </w:pPr>
          </w:p>
        </w:tc>
        <w:tc>
          <w:tcPr>
            <w:tcW w:w="1417" w:type="dxa"/>
          </w:tcPr>
          <w:p w14:paraId="59FEB770"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θ</m:t>
                    </m:r>
                  </m:e>
                </m:acc>
              </m:oMath>
            </m:oMathPara>
          </w:p>
        </w:tc>
        <w:tc>
          <w:tcPr>
            <w:tcW w:w="982" w:type="dxa"/>
          </w:tcPr>
          <w:p w14:paraId="59FEB771" w14:textId="77777777" w:rsidR="00276CAA" w:rsidRDefault="00756A2D">
            <w:pPr>
              <w:pStyle w:val="Compact"/>
              <w:widowControl w:val="0"/>
              <w:spacing w:line="360" w:lineRule="auto"/>
              <w:jc w:val="center"/>
              <w:rPr>
                <w:rFonts w:ascii="Arial" w:hAnsi="Arial" w:cs="Arial"/>
              </w:rPr>
            </w:pPr>
            <w:r>
              <w:rPr>
                <w:rFonts w:ascii="Arial" w:eastAsia="Cambria" w:hAnsi="Arial" w:cs="Arial"/>
              </w:rPr>
              <w:t>0.051</w:t>
            </w:r>
          </w:p>
        </w:tc>
        <w:tc>
          <w:tcPr>
            <w:tcW w:w="831" w:type="dxa"/>
          </w:tcPr>
          <w:p w14:paraId="59FEB772" w14:textId="77777777" w:rsidR="00276CAA" w:rsidRDefault="00756A2D">
            <w:pPr>
              <w:pStyle w:val="Compact"/>
              <w:widowControl w:val="0"/>
              <w:spacing w:line="360" w:lineRule="auto"/>
              <w:jc w:val="center"/>
              <w:rPr>
                <w:rFonts w:ascii="Arial" w:hAnsi="Arial" w:cs="Arial"/>
              </w:rPr>
            </w:pPr>
            <w:r>
              <w:rPr>
                <w:rFonts w:ascii="Arial" w:eastAsia="Cambria" w:hAnsi="Arial" w:cs="Arial"/>
              </w:rPr>
              <w:t>0.818</w:t>
            </w:r>
          </w:p>
        </w:tc>
        <w:tc>
          <w:tcPr>
            <w:tcW w:w="1873" w:type="dxa"/>
          </w:tcPr>
          <w:p w14:paraId="59FEB773" w14:textId="77777777" w:rsidR="00276CAA" w:rsidRDefault="00756A2D">
            <w:pPr>
              <w:pStyle w:val="Compact"/>
              <w:widowControl w:val="0"/>
              <w:spacing w:line="360" w:lineRule="auto"/>
              <w:jc w:val="center"/>
              <w:rPr>
                <w:rFonts w:ascii="Arial" w:hAnsi="Arial" w:cs="Arial"/>
              </w:rPr>
            </w:pPr>
            <w:r>
              <w:rPr>
                <w:rFonts w:ascii="Arial" w:eastAsia="Cambria" w:hAnsi="Arial" w:cs="Arial"/>
              </w:rPr>
              <w:t>90.40%</w:t>
            </w:r>
          </w:p>
        </w:tc>
      </w:tr>
      <w:tr w:rsidR="00276CAA" w14:paraId="59FEB77A" w14:textId="77777777" w:rsidTr="003E5B2E">
        <w:trPr>
          <w:jc w:val="center"/>
        </w:trPr>
        <w:tc>
          <w:tcPr>
            <w:tcW w:w="1444" w:type="dxa"/>
            <w:vMerge/>
          </w:tcPr>
          <w:p w14:paraId="59FEB775" w14:textId="77777777" w:rsidR="00276CAA" w:rsidRDefault="00276CAA">
            <w:pPr>
              <w:widowControl w:val="0"/>
              <w:spacing w:line="360" w:lineRule="auto"/>
              <w:rPr>
                <w:rFonts w:ascii="Arial" w:hAnsi="Arial" w:cs="Arial"/>
              </w:rPr>
            </w:pPr>
          </w:p>
        </w:tc>
        <w:tc>
          <w:tcPr>
            <w:tcW w:w="1417" w:type="dxa"/>
          </w:tcPr>
          <w:p w14:paraId="59FEB776"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77"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-0.005</w:t>
            </w:r>
          </w:p>
        </w:tc>
        <w:tc>
          <w:tcPr>
            <w:tcW w:w="831" w:type="dxa"/>
          </w:tcPr>
          <w:p w14:paraId="59FEB778" w14:textId="77777777" w:rsidR="00276CAA" w:rsidRDefault="00756A2D">
            <w:pPr>
              <w:pStyle w:val="Compact"/>
              <w:widowControl w:val="0"/>
              <w:spacing w:line="360" w:lineRule="auto"/>
              <w:jc w:val="center"/>
              <w:rPr>
                <w:rFonts w:ascii="Arial" w:hAnsi="Arial" w:cs="Arial"/>
              </w:rPr>
            </w:pPr>
            <w:r>
              <w:rPr>
                <w:rFonts w:ascii="Arial" w:eastAsia="Cambria" w:hAnsi="Arial" w:cs="Arial"/>
              </w:rPr>
              <w:t>0.108</w:t>
            </w:r>
          </w:p>
        </w:tc>
        <w:tc>
          <w:tcPr>
            <w:tcW w:w="1873" w:type="dxa"/>
          </w:tcPr>
          <w:p w14:paraId="59FEB779" w14:textId="77777777" w:rsidR="00276CAA" w:rsidRDefault="00756A2D">
            <w:pPr>
              <w:pStyle w:val="Compact"/>
              <w:widowControl w:val="0"/>
              <w:spacing w:line="360" w:lineRule="auto"/>
              <w:jc w:val="center"/>
              <w:rPr>
                <w:rFonts w:ascii="Arial" w:hAnsi="Arial" w:cs="Arial"/>
              </w:rPr>
            </w:pPr>
            <w:r>
              <w:rPr>
                <w:rFonts w:ascii="Arial" w:eastAsia="Cambria" w:hAnsi="Arial" w:cs="Arial"/>
              </w:rPr>
              <w:t>95.06%</w:t>
            </w:r>
          </w:p>
        </w:tc>
      </w:tr>
      <w:tr w:rsidR="00276CAA" w14:paraId="59FEB780" w14:textId="77777777" w:rsidTr="003E5B2E">
        <w:trPr>
          <w:jc w:val="center"/>
        </w:trPr>
        <w:tc>
          <w:tcPr>
            <w:tcW w:w="1444" w:type="dxa"/>
            <w:vMerge/>
          </w:tcPr>
          <w:p w14:paraId="59FEB77B" w14:textId="77777777" w:rsidR="00276CAA" w:rsidRDefault="00276CAA">
            <w:pPr>
              <w:widowControl w:val="0"/>
              <w:spacing w:line="360" w:lineRule="auto"/>
              <w:rPr>
                <w:rFonts w:ascii="Arial" w:hAnsi="Arial" w:cs="Arial"/>
              </w:rPr>
            </w:pPr>
          </w:p>
        </w:tc>
        <w:tc>
          <w:tcPr>
            <w:tcW w:w="1417" w:type="dxa"/>
          </w:tcPr>
          <w:p w14:paraId="59FEB77C"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7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7E"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0.014</w:t>
            </w:r>
          </w:p>
        </w:tc>
        <w:tc>
          <w:tcPr>
            <w:tcW w:w="1873" w:type="dxa"/>
          </w:tcPr>
          <w:p w14:paraId="59FEB77F" w14:textId="77777777" w:rsidR="00276CAA" w:rsidRDefault="00756A2D">
            <w:pPr>
              <w:pStyle w:val="Compact"/>
              <w:widowControl w:val="0"/>
              <w:spacing w:line="360" w:lineRule="auto"/>
              <w:jc w:val="center"/>
              <w:rPr>
                <w:rFonts w:ascii="Arial" w:hAnsi="Arial" w:cs="Arial"/>
              </w:rPr>
            </w:pPr>
            <w:r>
              <w:rPr>
                <w:rFonts w:ascii="Arial" w:eastAsia="Cambria" w:hAnsi="Arial" w:cs="Arial"/>
              </w:rPr>
              <w:t>87.24%</w:t>
            </w:r>
          </w:p>
        </w:tc>
      </w:tr>
      <w:tr w:rsidR="00276CAA" w14:paraId="59FEB786" w14:textId="77777777" w:rsidTr="003E5B2E">
        <w:trPr>
          <w:jc w:val="center"/>
        </w:trPr>
        <w:tc>
          <w:tcPr>
            <w:tcW w:w="1444" w:type="dxa"/>
            <w:vMerge/>
          </w:tcPr>
          <w:p w14:paraId="59FEB781" w14:textId="77777777" w:rsidR="00276CAA" w:rsidRDefault="00276CAA">
            <w:pPr>
              <w:widowControl w:val="0"/>
              <w:spacing w:line="360" w:lineRule="auto"/>
              <w:rPr>
                <w:rFonts w:ascii="Arial" w:hAnsi="Arial" w:cs="Arial"/>
              </w:rPr>
            </w:pPr>
          </w:p>
        </w:tc>
        <w:tc>
          <w:tcPr>
            <w:tcW w:w="1417" w:type="dxa"/>
          </w:tcPr>
          <w:p w14:paraId="59FEB782"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8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-0.002</w:t>
            </w:r>
          </w:p>
        </w:tc>
        <w:tc>
          <w:tcPr>
            <w:tcW w:w="831" w:type="dxa"/>
          </w:tcPr>
          <w:p w14:paraId="59FEB784" w14:textId="77777777" w:rsidR="00276CAA" w:rsidRDefault="00756A2D">
            <w:pPr>
              <w:pStyle w:val="Compact"/>
              <w:widowControl w:val="0"/>
              <w:spacing w:line="360" w:lineRule="auto"/>
              <w:jc w:val="center"/>
              <w:rPr>
                <w:rFonts w:ascii="Arial" w:hAnsi="Arial" w:cs="Arial"/>
              </w:rPr>
            </w:pPr>
            <w:r>
              <w:rPr>
                <w:rFonts w:ascii="Arial" w:eastAsia="Cambria" w:hAnsi="Arial" w:cs="Arial"/>
              </w:rPr>
              <w:t>0.187</w:t>
            </w:r>
          </w:p>
        </w:tc>
        <w:tc>
          <w:tcPr>
            <w:tcW w:w="1873" w:type="dxa"/>
          </w:tcPr>
          <w:p w14:paraId="59FEB785" w14:textId="77777777" w:rsidR="00276CAA" w:rsidRDefault="00756A2D">
            <w:pPr>
              <w:pStyle w:val="Compact"/>
              <w:widowControl w:val="0"/>
              <w:spacing w:line="360" w:lineRule="auto"/>
              <w:jc w:val="center"/>
              <w:rPr>
                <w:rFonts w:ascii="Arial" w:hAnsi="Arial" w:cs="Arial"/>
              </w:rPr>
            </w:pPr>
            <w:r>
              <w:rPr>
                <w:rFonts w:ascii="Arial" w:eastAsia="Cambria" w:hAnsi="Arial" w:cs="Arial"/>
              </w:rPr>
              <w:t>76.95%</w:t>
            </w:r>
          </w:p>
        </w:tc>
      </w:tr>
      <w:tr w:rsidR="00276CAA" w14:paraId="59FEB78C" w14:textId="77777777" w:rsidTr="003E5B2E">
        <w:trPr>
          <w:jc w:val="center"/>
        </w:trPr>
        <w:tc>
          <w:tcPr>
            <w:tcW w:w="1444" w:type="dxa"/>
            <w:vMerge/>
          </w:tcPr>
          <w:p w14:paraId="59FEB787" w14:textId="77777777" w:rsidR="00276CAA" w:rsidRDefault="00276CAA">
            <w:pPr>
              <w:widowControl w:val="0"/>
              <w:spacing w:line="360" w:lineRule="auto"/>
              <w:rPr>
                <w:rFonts w:ascii="Arial" w:hAnsi="Arial" w:cs="Arial"/>
              </w:rPr>
            </w:pPr>
          </w:p>
        </w:tc>
        <w:tc>
          <w:tcPr>
            <w:tcW w:w="1417" w:type="dxa"/>
          </w:tcPr>
          <w:p w14:paraId="59FEB788"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8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0.004</w:t>
            </w:r>
          </w:p>
        </w:tc>
        <w:tc>
          <w:tcPr>
            <w:tcW w:w="831" w:type="dxa"/>
          </w:tcPr>
          <w:p w14:paraId="59FEB78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0.190</w:t>
            </w:r>
          </w:p>
        </w:tc>
        <w:tc>
          <w:tcPr>
            <w:tcW w:w="1873" w:type="dxa"/>
          </w:tcPr>
          <w:p w14:paraId="59FEB78B" w14:textId="77777777" w:rsidR="00276CAA" w:rsidRDefault="00756A2D">
            <w:pPr>
              <w:pStyle w:val="Compact"/>
              <w:widowControl w:val="0"/>
              <w:spacing w:line="360" w:lineRule="auto"/>
              <w:jc w:val="center"/>
              <w:rPr>
                <w:rFonts w:ascii="Arial" w:hAnsi="Arial" w:cs="Arial"/>
              </w:rPr>
            </w:pPr>
            <w:r>
              <w:rPr>
                <w:rFonts w:ascii="Arial" w:eastAsia="Cambria" w:hAnsi="Arial" w:cs="Arial"/>
              </w:rPr>
              <w:t>80.38%</w:t>
            </w:r>
          </w:p>
        </w:tc>
      </w:tr>
      <w:tr w:rsidR="00276CAA" w14:paraId="59FEB792" w14:textId="77777777" w:rsidTr="003E5B2E">
        <w:trPr>
          <w:jc w:val="center"/>
        </w:trPr>
        <w:tc>
          <w:tcPr>
            <w:tcW w:w="1444" w:type="dxa"/>
            <w:vMerge/>
            <w:tcBorders>
              <w:bottom w:val="single" w:sz="2" w:space="0" w:color="000000"/>
            </w:tcBorders>
          </w:tcPr>
          <w:p w14:paraId="59FEB78D"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8E"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8F" w14:textId="77777777" w:rsidR="00276CAA" w:rsidRDefault="00756A2D">
            <w:pPr>
              <w:pStyle w:val="Compact"/>
              <w:widowControl w:val="0"/>
              <w:spacing w:line="360" w:lineRule="auto"/>
              <w:jc w:val="center"/>
              <w:rPr>
                <w:rFonts w:ascii="Arial" w:hAnsi="Arial" w:cs="Arial"/>
              </w:rPr>
            </w:pPr>
            <w:r>
              <w:rPr>
                <w:rFonts w:ascii="Arial" w:eastAsia="Cambria" w:hAnsi="Arial" w:cs="Arial"/>
              </w:rPr>
              <w:t>-1.619</w:t>
            </w:r>
          </w:p>
        </w:tc>
        <w:tc>
          <w:tcPr>
            <w:tcW w:w="831" w:type="dxa"/>
            <w:tcBorders>
              <w:bottom w:val="single" w:sz="2" w:space="0" w:color="000000"/>
            </w:tcBorders>
          </w:tcPr>
          <w:p w14:paraId="59FEB790" w14:textId="77777777" w:rsidR="00276CAA" w:rsidRDefault="00756A2D">
            <w:pPr>
              <w:pStyle w:val="Compact"/>
              <w:widowControl w:val="0"/>
              <w:spacing w:line="360" w:lineRule="auto"/>
              <w:jc w:val="center"/>
              <w:rPr>
                <w:rFonts w:ascii="Arial" w:hAnsi="Arial" w:cs="Arial"/>
              </w:rPr>
            </w:pPr>
            <w:r>
              <w:rPr>
                <w:rFonts w:ascii="Arial" w:eastAsia="Cambria" w:hAnsi="Arial" w:cs="Arial"/>
              </w:rPr>
              <w:t>4.679</w:t>
            </w:r>
          </w:p>
        </w:tc>
        <w:tc>
          <w:tcPr>
            <w:tcW w:w="1873" w:type="dxa"/>
            <w:tcBorders>
              <w:bottom w:val="single" w:sz="2" w:space="0" w:color="000000"/>
            </w:tcBorders>
          </w:tcPr>
          <w:p w14:paraId="59FEB791" w14:textId="77777777" w:rsidR="00276CAA" w:rsidRDefault="00756A2D">
            <w:pPr>
              <w:pStyle w:val="Compact"/>
              <w:widowControl w:val="0"/>
              <w:spacing w:line="360" w:lineRule="auto"/>
              <w:jc w:val="center"/>
              <w:rPr>
                <w:rFonts w:ascii="Arial" w:hAnsi="Arial" w:cs="Arial"/>
              </w:rPr>
            </w:pPr>
            <w:r>
              <w:rPr>
                <w:rFonts w:ascii="Arial" w:eastAsia="Cambria" w:hAnsi="Arial" w:cs="Arial"/>
              </w:rPr>
              <w:t>83.95%</w:t>
            </w:r>
          </w:p>
        </w:tc>
      </w:tr>
      <w:tr w:rsidR="00276CAA" w14:paraId="59FEB798" w14:textId="77777777" w:rsidTr="003E5B2E">
        <w:trPr>
          <w:jc w:val="center"/>
        </w:trPr>
        <w:tc>
          <w:tcPr>
            <w:tcW w:w="1444" w:type="dxa"/>
            <w:vMerge w:val="restart"/>
            <w:tcBorders>
              <w:top w:val="single" w:sz="2" w:space="0" w:color="000000"/>
              <w:bottom w:val="single" w:sz="2" w:space="0" w:color="000000"/>
            </w:tcBorders>
            <w:vAlign w:val="center"/>
          </w:tcPr>
          <w:p w14:paraId="59FEB793" w14:textId="77777777" w:rsidR="00276CAA" w:rsidRDefault="00756A2D">
            <w:pPr>
              <w:widowControl w:val="0"/>
              <w:spacing w:line="360" w:lineRule="auto"/>
              <w:jc w:val="center"/>
              <w:rPr>
                <w:rFonts w:ascii="Arial" w:hAnsi="Arial" w:cs="Arial"/>
              </w:rPr>
            </w:pPr>
            <w:r>
              <w:rPr>
                <w:rFonts w:ascii="Arial" w:eastAsia="Cambria" w:hAnsi="Arial" w:cs="Arial"/>
              </w:rPr>
              <w:t>ARMA(1,1)</w:t>
            </w:r>
          </w:p>
        </w:tc>
        <w:tc>
          <w:tcPr>
            <w:tcW w:w="1417" w:type="dxa"/>
            <w:tcBorders>
              <w:top w:val="single" w:sz="2" w:space="0" w:color="000000"/>
            </w:tcBorders>
          </w:tcPr>
          <w:p w14:paraId="59FEB794"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ϕ</m:t>
                        </m:r>
                      </m:e>
                      <m:sub>
                        <m:r>
                          <w:rPr>
                            <w:rFonts w:ascii="Cambria Math" w:hAnsi="Cambria Math"/>
                          </w:rPr>
                          <m:t>0</m:t>
                        </m:r>
                      </m:sub>
                    </m:sSub>
                  </m:e>
                </m:acc>
              </m:oMath>
            </m:oMathPara>
          </w:p>
        </w:tc>
        <w:tc>
          <w:tcPr>
            <w:tcW w:w="982" w:type="dxa"/>
            <w:tcBorders>
              <w:top w:val="single" w:sz="2" w:space="0" w:color="000000"/>
            </w:tcBorders>
          </w:tcPr>
          <w:p w14:paraId="59FEB795" w14:textId="77777777" w:rsidR="00276CAA" w:rsidRDefault="00756A2D">
            <w:pPr>
              <w:pStyle w:val="Compact"/>
              <w:widowControl w:val="0"/>
              <w:spacing w:line="360" w:lineRule="auto"/>
              <w:jc w:val="center"/>
              <w:rPr>
                <w:rFonts w:ascii="Arial" w:hAnsi="Arial" w:cs="Arial"/>
              </w:rPr>
            </w:pPr>
            <w:r>
              <w:rPr>
                <w:rFonts w:ascii="Arial" w:eastAsia="Cambria" w:hAnsi="Arial" w:cs="Arial"/>
              </w:rPr>
              <w:t>-1.834</w:t>
            </w:r>
          </w:p>
        </w:tc>
        <w:tc>
          <w:tcPr>
            <w:tcW w:w="831" w:type="dxa"/>
            <w:tcBorders>
              <w:top w:val="single" w:sz="2" w:space="0" w:color="000000"/>
            </w:tcBorders>
          </w:tcPr>
          <w:p w14:paraId="59FEB796" w14:textId="77777777" w:rsidR="00276CAA" w:rsidRDefault="00756A2D">
            <w:pPr>
              <w:pStyle w:val="Compact"/>
              <w:widowControl w:val="0"/>
              <w:spacing w:line="360" w:lineRule="auto"/>
              <w:jc w:val="center"/>
              <w:rPr>
                <w:rFonts w:ascii="Arial" w:hAnsi="Arial" w:cs="Arial"/>
              </w:rPr>
            </w:pPr>
            <w:r>
              <w:rPr>
                <w:rFonts w:ascii="Arial" w:eastAsia="Cambria" w:hAnsi="Arial" w:cs="Arial"/>
              </w:rPr>
              <w:t>5.107</w:t>
            </w:r>
          </w:p>
        </w:tc>
        <w:tc>
          <w:tcPr>
            <w:tcW w:w="1873" w:type="dxa"/>
            <w:tcBorders>
              <w:top w:val="single" w:sz="2" w:space="0" w:color="000000"/>
            </w:tcBorders>
          </w:tcPr>
          <w:p w14:paraId="59FEB797" w14:textId="77777777" w:rsidR="00276CAA" w:rsidRDefault="00756A2D">
            <w:pPr>
              <w:pStyle w:val="Compact"/>
              <w:widowControl w:val="0"/>
              <w:spacing w:line="360" w:lineRule="auto"/>
              <w:jc w:val="center"/>
              <w:rPr>
                <w:rFonts w:ascii="Arial" w:hAnsi="Arial" w:cs="Arial"/>
              </w:rPr>
            </w:pPr>
            <w:r>
              <w:rPr>
                <w:rFonts w:ascii="Arial" w:eastAsia="Cambria" w:hAnsi="Arial" w:cs="Arial"/>
              </w:rPr>
              <w:t>61.01%</w:t>
            </w:r>
          </w:p>
        </w:tc>
      </w:tr>
      <w:tr w:rsidR="00276CAA" w14:paraId="59FEB79E" w14:textId="77777777" w:rsidTr="003E5B2E">
        <w:trPr>
          <w:jc w:val="center"/>
        </w:trPr>
        <w:tc>
          <w:tcPr>
            <w:tcW w:w="1444" w:type="dxa"/>
            <w:vMerge/>
          </w:tcPr>
          <w:p w14:paraId="59FEB799" w14:textId="77777777" w:rsidR="00276CAA" w:rsidRDefault="00276CAA">
            <w:pPr>
              <w:widowControl w:val="0"/>
              <w:spacing w:line="360" w:lineRule="auto"/>
              <w:rPr>
                <w:rFonts w:ascii="Arial" w:hAnsi="Arial" w:cs="Arial"/>
              </w:rPr>
            </w:pPr>
          </w:p>
        </w:tc>
        <w:tc>
          <w:tcPr>
            <w:tcW w:w="1417" w:type="dxa"/>
          </w:tcPr>
          <w:p w14:paraId="59FEB79A"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α</m:t>
                    </m:r>
                  </m:e>
                </m:acc>
              </m:oMath>
            </m:oMathPara>
          </w:p>
        </w:tc>
        <w:tc>
          <w:tcPr>
            <w:tcW w:w="982" w:type="dxa"/>
          </w:tcPr>
          <w:p w14:paraId="59FEB79B" w14:textId="77777777" w:rsidR="00276CAA" w:rsidRDefault="00756A2D">
            <w:pPr>
              <w:pStyle w:val="Compact"/>
              <w:widowControl w:val="0"/>
              <w:spacing w:line="360" w:lineRule="auto"/>
              <w:jc w:val="center"/>
              <w:rPr>
                <w:rFonts w:ascii="Arial" w:hAnsi="Arial" w:cs="Arial"/>
              </w:rPr>
            </w:pPr>
            <w:r>
              <w:rPr>
                <w:rFonts w:ascii="Arial" w:eastAsia="Cambria" w:hAnsi="Arial" w:cs="Arial"/>
              </w:rPr>
              <w:t>0.062</w:t>
            </w:r>
          </w:p>
        </w:tc>
        <w:tc>
          <w:tcPr>
            <w:tcW w:w="831" w:type="dxa"/>
          </w:tcPr>
          <w:p w14:paraId="59FEB79C" w14:textId="77777777" w:rsidR="00276CAA" w:rsidRDefault="00756A2D">
            <w:pPr>
              <w:pStyle w:val="Compact"/>
              <w:widowControl w:val="0"/>
              <w:spacing w:line="360" w:lineRule="auto"/>
              <w:jc w:val="center"/>
              <w:rPr>
                <w:rFonts w:ascii="Arial" w:hAnsi="Arial" w:cs="Arial"/>
              </w:rPr>
            </w:pPr>
            <w:r>
              <w:rPr>
                <w:rFonts w:ascii="Arial" w:eastAsia="Cambria" w:hAnsi="Arial" w:cs="Arial"/>
              </w:rPr>
              <w:t>0.799</w:t>
            </w:r>
          </w:p>
        </w:tc>
        <w:tc>
          <w:tcPr>
            <w:tcW w:w="1873" w:type="dxa"/>
          </w:tcPr>
          <w:p w14:paraId="59FEB79D" w14:textId="77777777" w:rsidR="00276CAA" w:rsidRDefault="00756A2D">
            <w:pPr>
              <w:pStyle w:val="Compact"/>
              <w:widowControl w:val="0"/>
              <w:spacing w:line="360" w:lineRule="auto"/>
              <w:jc w:val="center"/>
              <w:rPr>
                <w:rFonts w:ascii="Arial" w:hAnsi="Arial" w:cs="Arial"/>
              </w:rPr>
            </w:pPr>
            <w:r>
              <w:rPr>
                <w:rFonts w:ascii="Arial" w:eastAsia="Cambria" w:hAnsi="Arial" w:cs="Arial"/>
              </w:rPr>
              <w:t>89.39%</w:t>
            </w:r>
          </w:p>
        </w:tc>
      </w:tr>
      <w:tr w:rsidR="00276CAA" w14:paraId="59FEB7A4" w14:textId="77777777" w:rsidTr="003E5B2E">
        <w:trPr>
          <w:jc w:val="center"/>
        </w:trPr>
        <w:tc>
          <w:tcPr>
            <w:tcW w:w="1444" w:type="dxa"/>
            <w:vMerge/>
          </w:tcPr>
          <w:p w14:paraId="59FEB79F" w14:textId="77777777" w:rsidR="00276CAA" w:rsidRDefault="00276CAA">
            <w:pPr>
              <w:widowControl w:val="0"/>
              <w:spacing w:line="360" w:lineRule="auto"/>
              <w:rPr>
                <w:rFonts w:ascii="Arial" w:hAnsi="Arial" w:cs="Arial"/>
              </w:rPr>
            </w:pPr>
          </w:p>
        </w:tc>
        <w:tc>
          <w:tcPr>
            <w:tcW w:w="1417" w:type="dxa"/>
          </w:tcPr>
          <w:p w14:paraId="59FEB7A0"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θ</m:t>
                    </m:r>
                  </m:e>
                </m:acc>
              </m:oMath>
            </m:oMathPara>
          </w:p>
        </w:tc>
        <w:tc>
          <w:tcPr>
            <w:tcW w:w="982" w:type="dxa"/>
          </w:tcPr>
          <w:p w14:paraId="59FEB7A1"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0.011</w:t>
            </w:r>
          </w:p>
        </w:tc>
        <w:tc>
          <w:tcPr>
            <w:tcW w:w="831" w:type="dxa"/>
          </w:tcPr>
          <w:p w14:paraId="59FEB7A2" w14:textId="77777777" w:rsidR="00276CAA" w:rsidRDefault="00756A2D">
            <w:pPr>
              <w:pStyle w:val="Compact"/>
              <w:widowControl w:val="0"/>
              <w:spacing w:line="360" w:lineRule="auto"/>
              <w:jc w:val="center"/>
              <w:rPr>
                <w:rFonts w:ascii="Arial" w:hAnsi="Arial" w:cs="Arial"/>
              </w:rPr>
            </w:pPr>
            <w:r>
              <w:rPr>
                <w:rFonts w:ascii="Arial" w:eastAsia="Cambria" w:hAnsi="Arial" w:cs="Arial"/>
              </w:rPr>
              <w:t>0.873</w:t>
            </w:r>
          </w:p>
        </w:tc>
        <w:tc>
          <w:tcPr>
            <w:tcW w:w="1873" w:type="dxa"/>
          </w:tcPr>
          <w:p w14:paraId="59FEB7A3" w14:textId="77777777" w:rsidR="00276CAA" w:rsidRDefault="00756A2D">
            <w:pPr>
              <w:pStyle w:val="Compact"/>
              <w:widowControl w:val="0"/>
              <w:spacing w:line="360" w:lineRule="auto"/>
              <w:jc w:val="center"/>
              <w:rPr>
                <w:rFonts w:ascii="Arial" w:hAnsi="Arial" w:cs="Arial"/>
              </w:rPr>
            </w:pPr>
            <w:r>
              <w:rPr>
                <w:rFonts w:ascii="Arial" w:eastAsia="Cambria" w:hAnsi="Arial" w:cs="Arial"/>
              </w:rPr>
              <w:t>96.86%</w:t>
            </w:r>
          </w:p>
        </w:tc>
      </w:tr>
      <w:tr w:rsidR="00276CAA" w14:paraId="59FEB7AA" w14:textId="77777777" w:rsidTr="003E5B2E">
        <w:trPr>
          <w:jc w:val="center"/>
        </w:trPr>
        <w:tc>
          <w:tcPr>
            <w:tcW w:w="1444" w:type="dxa"/>
            <w:vMerge/>
          </w:tcPr>
          <w:p w14:paraId="59FEB7A5" w14:textId="77777777" w:rsidR="00276CAA" w:rsidRDefault="00276CAA">
            <w:pPr>
              <w:widowControl w:val="0"/>
              <w:spacing w:line="360" w:lineRule="auto"/>
              <w:rPr>
                <w:rFonts w:ascii="Arial" w:hAnsi="Arial" w:cs="Arial"/>
              </w:rPr>
            </w:pPr>
          </w:p>
        </w:tc>
        <w:tc>
          <w:tcPr>
            <w:tcW w:w="1417" w:type="dxa"/>
          </w:tcPr>
          <w:p w14:paraId="59FEB7A6"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ω</m:t>
                    </m:r>
                  </m:e>
                </m:acc>
              </m:oMath>
            </m:oMathPara>
          </w:p>
        </w:tc>
        <w:tc>
          <w:tcPr>
            <w:tcW w:w="982" w:type="dxa"/>
          </w:tcPr>
          <w:p w14:paraId="59FEB7A7"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-0.001</w:t>
            </w:r>
          </w:p>
        </w:tc>
        <w:tc>
          <w:tcPr>
            <w:tcW w:w="831" w:type="dxa"/>
          </w:tcPr>
          <w:p w14:paraId="59FEB7A8" w14:textId="77777777" w:rsidR="00276CAA" w:rsidRDefault="00756A2D">
            <w:pPr>
              <w:pStyle w:val="Compact"/>
              <w:widowControl w:val="0"/>
              <w:spacing w:line="360" w:lineRule="auto"/>
              <w:jc w:val="center"/>
              <w:rPr>
                <w:rFonts w:ascii="Arial" w:hAnsi="Arial" w:cs="Arial"/>
              </w:rPr>
            </w:pPr>
            <w:r>
              <w:rPr>
                <w:rFonts w:ascii="Arial" w:eastAsia="Cambria" w:hAnsi="Arial" w:cs="Arial"/>
              </w:rPr>
              <w:t>0.014</w:t>
            </w:r>
          </w:p>
        </w:tc>
        <w:tc>
          <w:tcPr>
            <w:tcW w:w="1873" w:type="dxa"/>
          </w:tcPr>
          <w:p w14:paraId="59FEB7A9" w14:textId="77777777" w:rsidR="00276CAA" w:rsidRDefault="00756A2D">
            <w:pPr>
              <w:pStyle w:val="Compact"/>
              <w:widowControl w:val="0"/>
              <w:spacing w:line="360" w:lineRule="auto"/>
              <w:jc w:val="center"/>
              <w:rPr>
                <w:rFonts w:ascii="Arial" w:hAnsi="Arial" w:cs="Arial"/>
              </w:rPr>
            </w:pPr>
            <w:r>
              <w:rPr>
                <w:rFonts w:ascii="Arial" w:eastAsia="Cambria" w:hAnsi="Arial" w:cs="Arial"/>
              </w:rPr>
              <w:t>88.32%</w:t>
            </w:r>
          </w:p>
        </w:tc>
      </w:tr>
      <w:tr w:rsidR="00276CAA" w14:paraId="59FEB7B0" w14:textId="77777777" w:rsidTr="003E5B2E">
        <w:trPr>
          <w:jc w:val="center"/>
        </w:trPr>
        <w:tc>
          <w:tcPr>
            <w:tcW w:w="1444" w:type="dxa"/>
            <w:vMerge/>
          </w:tcPr>
          <w:p w14:paraId="59FEB7AB" w14:textId="77777777" w:rsidR="00276CAA" w:rsidRDefault="00276CAA">
            <w:pPr>
              <w:widowControl w:val="0"/>
              <w:spacing w:line="360" w:lineRule="auto"/>
              <w:rPr>
                <w:rFonts w:ascii="Arial" w:hAnsi="Arial" w:cs="Arial"/>
              </w:rPr>
            </w:pPr>
          </w:p>
        </w:tc>
        <w:tc>
          <w:tcPr>
            <w:tcW w:w="1417" w:type="dxa"/>
          </w:tcPr>
          <w:p w14:paraId="59FEB7AC"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q</m:t>
                    </m:r>
                  </m:e>
                </m:acc>
              </m:oMath>
            </m:oMathPara>
          </w:p>
        </w:tc>
        <w:tc>
          <w:tcPr>
            <w:tcW w:w="982" w:type="dxa"/>
          </w:tcPr>
          <w:p w14:paraId="59FEB7AD"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-0.005</w:t>
            </w:r>
          </w:p>
        </w:tc>
        <w:tc>
          <w:tcPr>
            <w:tcW w:w="831" w:type="dxa"/>
          </w:tcPr>
          <w:p w14:paraId="59FEB7AE" w14:textId="77777777" w:rsidR="00276CAA" w:rsidRDefault="00756A2D">
            <w:pPr>
              <w:pStyle w:val="Compact"/>
              <w:widowControl w:val="0"/>
              <w:spacing w:line="360" w:lineRule="auto"/>
              <w:jc w:val="center"/>
              <w:rPr>
                <w:rFonts w:ascii="Arial" w:hAnsi="Arial" w:cs="Arial"/>
              </w:rPr>
            </w:pPr>
            <w:r>
              <w:rPr>
                <w:rFonts w:ascii="Arial" w:eastAsia="Cambria" w:hAnsi="Arial" w:cs="Arial"/>
              </w:rPr>
              <w:t>0.109</w:t>
            </w:r>
          </w:p>
        </w:tc>
        <w:tc>
          <w:tcPr>
            <w:tcW w:w="1873" w:type="dxa"/>
          </w:tcPr>
          <w:p w14:paraId="59FEB7AF" w14:textId="77777777" w:rsidR="00276CAA" w:rsidRDefault="00756A2D">
            <w:pPr>
              <w:pStyle w:val="Compact"/>
              <w:widowControl w:val="0"/>
              <w:spacing w:line="360" w:lineRule="auto"/>
              <w:jc w:val="center"/>
              <w:rPr>
                <w:rFonts w:ascii="Arial" w:hAnsi="Arial" w:cs="Arial"/>
              </w:rPr>
            </w:pPr>
            <w:r>
              <w:rPr>
                <w:rFonts w:ascii="Arial" w:eastAsia="Cambria" w:hAnsi="Arial" w:cs="Arial"/>
              </w:rPr>
              <w:t>94.97%</w:t>
            </w:r>
          </w:p>
        </w:tc>
      </w:tr>
      <w:tr w:rsidR="00276CAA" w14:paraId="59FEB7B6" w14:textId="77777777" w:rsidTr="003E5B2E">
        <w:trPr>
          <w:jc w:val="center"/>
        </w:trPr>
        <w:tc>
          <w:tcPr>
            <w:tcW w:w="1444" w:type="dxa"/>
            <w:vMerge/>
          </w:tcPr>
          <w:p w14:paraId="59FEB7B1" w14:textId="77777777" w:rsidR="00276CAA" w:rsidRDefault="00276CAA">
            <w:pPr>
              <w:widowControl w:val="0"/>
              <w:spacing w:line="360" w:lineRule="auto"/>
              <w:rPr>
                <w:rFonts w:ascii="Arial" w:hAnsi="Arial" w:cs="Arial"/>
              </w:rPr>
            </w:pPr>
          </w:p>
        </w:tc>
        <w:tc>
          <w:tcPr>
            <w:tcW w:w="1417" w:type="dxa"/>
          </w:tcPr>
          <w:p w14:paraId="59FEB7B2"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m</m:t>
                    </m:r>
                  </m:e>
                </m:acc>
              </m:oMath>
            </m:oMathPara>
          </w:p>
        </w:tc>
        <w:tc>
          <w:tcPr>
            <w:tcW w:w="982" w:type="dxa"/>
          </w:tcPr>
          <w:p w14:paraId="59FEB7B3"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0.002</w:t>
            </w:r>
          </w:p>
        </w:tc>
        <w:tc>
          <w:tcPr>
            <w:tcW w:w="831" w:type="dxa"/>
          </w:tcPr>
          <w:p w14:paraId="59FEB7B4" w14:textId="77777777" w:rsidR="00276CAA" w:rsidRDefault="00756A2D">
            <w:pPr>
              <w:pStyle w:val="Compact"/>
              <w:widowControl w:val="0"/>
              <w:spacing w:line="360" w:lineRule="auto"/>
              <w:jc w:val="center"/>
              <w:rPr>
                <w:rFonts w:ascii="Arial" w:hAnsi="Arial" w:cs="Arial"/>
              </w:rPr>
            </w:pPr>
            <w:r>
              <w:rPr>
                <w:rFonts w:ascii="Arial" w:eastAsia="Cambria" w:hAnsi="Arial" w:cs="Arial"/>
              </w:rPr>
              <w:t>0.184</w:t>
            </w:r>
          </w:p>
        </w:tc>
        <w:tc>
          <w:tcPr>
            <w:tcW w:w="1873" w:type="dxa"/>
          </w:tcPr>
          <w:p w14:paraId="59FEB7B5" w14:textId="77777777" w:rsidR="00276CAA" w:rsidRDefault="00756A2D">
            <w:pPr>
              <w:pStyle w:val="Compact"/>
              <w:widowControl w:val="0"/>
              <w:spacing w:line="360" w:lineRule="auto"/>
              <w:jc w:val="center"/>
              <w:rPr>
                <w:rFonts w:ascii="Arial" w:hAnsi="Arial" w:cs="Arial"/>
              </w:rPr>
            </w:pPr>
            <w:r>
              <w:rPr>
                <w:rFonts w:ascii="Arial" w:eastAsia="Cambria" w:hAnsi="Arial" w:cs="Arial"/>
              </w:rPr>
              <w:t>78.49%</w:t>
            </w:r>
          </w:p>
        </w:tc>
      </w:tr>
      <w:tr w:rsidR="00276CAA" w14:paraId="59FEB7BC" w14:textId="77777777" w:rsidTr="003E5B2E">
        <w:trPr>
          <w:jc w:val="center"/>
        </w:trPr>
        <w:tc>
          <w:tcPr>
            <w:tcW w:w="1444" w:type="dxa"/>
            <w:vMerge/>
          </w:tcPr>
          <w:p w14:paraId="59FEB7B7" w14:textId="77777777" w:rsidR="00276CAA" w:rsidRDefault="00276CAA">
            <w:pPr>
              <w:widowControl w:val="0"/>
              <w:spacing w:line="360" w:lineRule="auto"/>
              <w:rPr>
                <w:rFonts w:ascii="Arial" w:hAnsi="Arial" w:cs="Arial"/>
              </w:rPr>
            </w:pPr>
          </w:p>
        </w:tc>
        <w:tc>
          <w:tcPr>
            <w:tcW w:w="1417" w:type="dxa"/>
          </w:tcPr>
          <w:p w14:paraId="59FEB7B8"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r>
                      <w:rPr>
                        <w:rFonts w:ascii="Cambria Math" w:hAnsi="Cambria Math"/>
                      </w:rPr>
                      <m:t>β</m:t>
                    </m:r>
                  </m:e>
                </m:acc>
              </m:oMath>
            </m:oMathPara>
          </w:p>
        </w:tc>
        <w:tc>
          <w:tcPr>
            <w:tcW w:w="982" w:type="dxa"/>
          </w:tcPr>
          <w:p w14:paraId="59FEB7B9" w14:textId="77777777" w:rsidR="00276CAA" w:rsidRDefault="00756A2D">
            <w:pPr>
              <w:pStyle w:val="Compact"/>
              <w:widowControl w:val="0"/>
              <w:spacing w:line="360" w:lineRule="auto"/>
              <w:jc w:val="center"/>
              <w:rPr>
                <w:rFonts w:ascii="Arial" w:hAnsi="Arial" w:cs="Arial"/>
              </w:rPr>
            </w:pPr>
            <w:r>
              <w:rPr>
                <w:rFonts w:ascii="Arial" w:eastAsia="Cambria" w:hAnsi="Arial" w:cs="Arial"/>
              </w:rPr>
              <w:t>0.004</w:t>
            </w:r>
          </w:p>
        </w:tc>
        <w:tc>
          <w:tcPr>
            <w:tcW w:w="831" w:type="dxa"/>
          </w:tcPr>
          <w:p w14:paraId="59FEB7BA" w14:textId="77777777" w:rsidR="00276CAA" w:rsidRDefault="00756A2D">
            <w:pPr>
              <w:pStyle w:val="Compact"/>
              <w:widowControl w:val="0"/>
              <w:spacing w:line="360" w:lineRule="auto"/>
              <w:jc w:val="center"/>
              <w:rPr>
                <w:rFonts w:ascii="Arial" w:hAnsi="Arial" w:cs="Arial"/>
              </w:rPr>
            </w:pPr>
            <w:r>
              <w:rPr>
                <w:rFonts w:ascii="Arial" w:eastAsia="Cambria" w:hAnsi="Arial" w:cs="Arial"/>
              </w:rPr>
              <w:t>0.183</w:t>
            </w:r>
          </w:p>
        </w:tc>
        <w:tc>
          <w:tcPr>
            <w:tcW w:w="1873" w:type="dxa"/>
          </w:tcPr>
          <w:p w14:paraId="59FEB7BB" w14:textId="77777777" w:rsidR="00276CAA" w:rsidRDefault="00756A2D">
            <w:pPr>
              <w:pStyle w:val="Compact"/>
              <w:widowControl w:val="0"/>
              <w:spacing w:line="360" w:lineRule="auto"/>
              <w:jc w:val="center"/>
              <w:rPr>
                <w:rFonts w:ascii="Arial" w:hAnsi="Arial" w:cs="Arial"/>
              </w:rPr>
            </w:pPr>
            <w:r>
              <w:rPr>
                <w:rFonts w:ascii="Arial" w:eastAsia="Cambria" w:hAnsi="Arial" w:cs="Arial"/>
              </w:rPr>
              <w:t>78.01%</w:t>
            </w:r>
          </w:p>
        </w:tc>
      </w:tr>
      <w:tr w:rsidR="00276CAA" w14:paraId="59FEB7C2" w14:textId="77777777" w:rsidTr="003E5B2E">
        <w:trPr>
          <w:jc w:val="center"/>
        </w:trPr>
        <w:tc>
          <w:tcPr>
            <w:tcW w:w="1444" w:type="dxa"/>
            <w:vMerge/>
            <w:tcBorders>
              <w:bottom w:val="single" w:sz="2" w:space="0" w:color="000000"/>
            </w:tcBorders>
          </w:tcPr>
          <w:p w14:paraId="59FEB7BD" w14:textId="77777777" w:rsidR="00276CAA" w:rsidRDefault="00276CAA">
            <w:pPr>
              <w:widowControl w:val="0"/>
              <w:spacing w:line="360" w:lineRule="auto"/>
              <w:rPr>
                <w:rFonts w:ascii="Arial" w:hAnsi="Arial" w:cs="Arial"/>
              </w:rPr>
            </w:pPr>
          </w:p>
        </w:tc>
        <w:tc>
          <w:tcPr>
            <w:tcW w:w="1417" w:type="dxa"/>
            <w:tcBorders>
              <w:bottom w:val="single" w:sz="2" w:space="0" w:color="000000"/>
            </w:tcBorders>
          </w:tcPr>
          <w:p w14:paraId="59FEB7BE" w14:textId="77777777" w:rsidR="00276CAA" w:rsidRDefault="002C728F">
            <w:pPr>
              <w:pStyle w:val="Compact"/>
              <w:widowControl w:val="0"/>
              <w:spacing w:line="360" w:lineRule="auto"/>
              <w:jc w:val="center"/>
              <w:rPr>
                <w:rFonts w:ascii="Arial" w:hAnsi="Arial" w:cs="Arial"/>
              </w:rPr>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ϵ</m:t>
                        </m:r>
                      </m:sub>
                    </m:sSub>
                  </m:e>
                </m:acc>
              </m:oMath>
            </m:oMathPara>
          </w:p>
        </w:tc>
        <w:tc>
          <w:tcPr>
            <w:tcW w:w="982" w:type="dxa"/>
            <w:tcBorders>
              <w:bottom w:val="single" w:sz="2" w:space="0" w:color="000000"/>
            </w:tcBorders>
          </w:tcPr>
          <w:p w14:paraId="59FEB7BF" w14:textId="77777777" w:rsidR="00276CAA" w:rsidRDefault="00756A2D">
            <w:pPr>
              <w:pStyle w:val="Compact"/>
              <w:widowControl w:val="0"/>
              <w:spacing w:line="360" w:lineRule="auto"/>
              <w:jc w:val="center"/>
              <w:rPr>
                <w:rFonts w:ascii="Arial" w:hAnsi="Arial" w:cs="Arial"/>
              </w:rPr>
            </w:pPr>
            <w:r>
              <w:rPr>
                <w:rFonts w:ascii="Arial" w:eastAsia="Cambria" w:hAnsi="Arial" w:cs="Arial"/>
              </w:rPr>
              <w:t>-1.828</w:t>
            </w:r>
          </w:p>
        </w:tc>
        <w:tc>
          <w:tcPr>
            <w:tcW w:w="831" w:type="dxa"/>
            <w:tcBorders>
              <w:bottom w:val="single" w:sz="2" w:space="0" w:color="000000"/>
            </w:tcBorders>
          </w:tcPr>
          <w:p w14:paraId="59FEB7C0" w14:textId="77777777" w:rsidR="00276CAA" w:rsidRDefault="00756A2D">
            <w:pPr>
              <w:pStyle w:val="Compact"/>
              <w:widowControl w:val="0"/>
              <w:spacing w:line="360" w:lineRule="auto"/>
              <w:jc w:val="center"/>
              <w:rPr>
                <w:rFonts w:ascii="Arial" w:hAnsi="Arial" w:cs="Arial"/>
              </w:rPr>
            </w:pPr>
            <w:r>
              <w:rPr>
                <w:rFonts w:ascii="Arial" w:eastAsia="Cambria" w:hAnsi="Arial" w:cs="Arial"/>
              </w:rPr>
              <w:t>4.631</w:t>
            </w:r>
          </w:p>
        </w:tc>
        <w:tc>
          <w:tcPr>
            <w:tcW w:w="1873" w:type="dxa"/>
            <w:tcBorders>
              <w:bottom w:val="single" w:sz="2" w:space="0" w:color="000000"/>
            </w:tcBorders>
          </w:tcPr>
          <w:p w14:paraId="59FEB7C1" w14:textId="77777777" w:rsidR="00276CAA" w:rsidRDefault="00756A2D">
            <w:pPr>
              <w:pStyle w:val="Compact"/>
              <w:widowControl w:val="0"/>
              <w:spacing w:line="360" w:lineRule="auto"/>
              <w:jc w:val="center"/>
              <w:rPr>
                <w:rFonts w:ascii="Arial" w:hAnsi="Arial" w:cs="Arial"/>
              </w:rPr>
            </w:pPr>
            <w:bookmarkStart w:id="30" w:name="tab%253Aestim_sim"/>
            <w:r>
              <w:rPr>
                <w:rFonts w:ascii="Arial" w:eastAsia="Cambria" w:hAnsi="Arial" w:cs="Arial"/>
              </w:rPr>
              <w:t>74.74%</w:t>
            </w:r>
            <w:bookmarkEnd w:id="30"/>
          </w:p>
        </w:tc>
      </w:tr>
    </w:tbl>
    <w:p w14:paraId="59FEB7C3" w14:textId="77777777" w:rsidR="00276CAA" w:rsidRDefault="00276CAA">
      <w:pPr>
        <w:pStyle w:val="BodyText"/>
        <w:spacing w:line="360" w:lineRule="auto"/>
        <w:rPr>
          <w:rFonts w:ascii="Arial" w:hAnsi="Arial" w:cs="Arial"/>
        </w:rPr>
      </w:pPr>
    </w:p>
    <w:p w14:paraId="59FEB7C4" w14:textId="77777777" w:rsidR="00276CAA" w:rsidRDefault="00756A2D">
      <w:pPr>
        <w:pStyle w:val="Heading2"/>
        <w:spacing w:line="360" w:lineRule="auto"/>
        <w:rPr>
          <w:rFonts w:ascii="Arial" w:hAnsi="Arial" w:cs="Arial"/>
          <w:color w:val="000000" w:themeColor="text1"/>
        </w:rPr>
      </w:pPr>
      <w:bookmarkStart w:id="31" w:name="covid"/>
      <w:r>
        <w:rPr>
          <w:rFonts w:ascii="Arial" w:hAnsi="Arial" w:cs="Arial"/>
          <w:color w:val="000000" w:themeColor="text1"/>
        </w:rPr>
        <w:lastRenderedPageBreak/>
        <w:t>Real incidence of Covid-19 in Spain</w:t>
      </w:r>
      <w:bookmarkEnd w:id="31"/>
    </w:p>
    <w:p w14:paraId="59FEB7C5" w14:textId="77777777" w:rsidR="00276CAA" w:rsidRDefault="00756A2D">
      <w:pPr>
        <w:pStyle w:val="FirstParagraph"/>
        <w:spacing w:line="360" w:lineRule="auto"/>
        <w:rPr>
          <w:rFonts w:ascii="Arial" w:hAnsi="Arial" w:cs="Arial"/>
        </w:rPr>
      </w:pPr>
      <w:r>
        <w:rPr>
          <w:rFonts w:ascii="Arial" w:hAnsi="Arial" w:cs="Arial"/>
        </w:rPr>
        <w:t xml:space="preserve">The betacoronavirus SARS-CoV-2 has been identified as the causative agent of an unprecedented world-wide outbreak of pneumonia starting in December 2019 in the city of Wuhan (China) [1], named as Covid-19. Considering that many cases run without developing symptoms or just with very mild symptoms, it is reasonable to assume that the incidence of this disease has been underregistered. This work focuses on the weekly Covid-19 incidence registered in Spain in the period (2020/02/23-2022/02/27). It can be seen in </w:t>
      </w:r>
      <w:r>
        <w:rPr>
          <w:rFonts w:ascii="Arial" w:hAnsi="Arial" w:cs="Arial"/>
          <w:color w:val="000000" w:themeColor="text1"/>
        </w:rPr>
        <w:t>Figure </w:t>
      </w:r>
      <w:hyperlink w:anchor="morina:fig1">
        <w:r>
          <w:rPr>
            <w:rStyle w:val="EnlladInternet"/>
            <w:rFonts w:ascii="Arial" w:hAnsi="Arial" w:cs="Arial"/>
            <w:color w:val="000000" w:themeColor="text1"/>
          </w:rPr>
          <w:t>1</w:t>
        </w:r>
      </w:hyperlink>
      <w:r>
        <w:rPr>
          <w:rFonts w:ascii="Arial" w:hAnsi="Arial" w:cs="Arial"/>
        </w:rPr>
        <w:t xml:space="preserve"> that the registered data (turquoise) reflect only a fraction of the actual incidence (red). The grey area corresponds to 95% probability of the posterior distribution of the weekly number of new cases (the lower and upper limits of this area represent the percentile 2.5% and 97.5% respectively), and the dotted red line corresponds to its median.</w:t>
      </w:r>
    </w:p>
    <w:p w14:paraId="59FEB7C6" w14:textId="6BED9191" w:rsidR="00276CAA" w:rsidRDefault="009C259E">
      <w:pPr>
        <w:pStyle w:val="BodyText"/>
        <w:rPr>
          <w:rFonts w:ascii="Arial" w:hAnsi="Arial" w:cs="Arial"/>
        </w:rPr>
      </w:pPr>
      <w:r>
        <w:rPr>
          <w:rFonts w:ascii="Arial" w:hAnsi="Arial" w:cs="Arial"/>
          <w:noProof/>
        </w:rPr>
        <w:drawing>
          <wp:inline distT="0" distB="0" distL="0" distR="0" wp14:anchorId="731DBF8C" wp14:editId="16FFE13F">
            <wp:extent cx="5591175" cy="2238375"/>
            <wp:effectExtent l="0" t="0" r="0" b="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91175" cy="2238375"/>
                    </a:xfrm>
                    <a:prstGeom prst="rect">
                      <a:avLst/>
                    </a:prstGeom>
                    <a:noFill/>
                    <a:ln>
                      <a:noFill/>
                    </a:ln>
                  </pic:spPr>
                </pic:pic>
              </a:graphicData>
            </a:graphic>
          </wp:inline>
        </w:drawing>
      </w:r>
    </w:p>
    <w:p w14:paraId="59FEB7C7" w14:textId="2416FF0D" w:rsidR="00276CAA" w:rsidRDefault="00756A2D">
      <w:pPr>
        <w:pStyle w:val="BodyText"/>
        <w:spacing w:line="360" w:lineRule="auto"/>
        <w:rPr>
          <w:rFonts w:ascii="Arial" w:hAnsi="Arial" w:cs="Arial"/>
          <w:i/>
          <w:iCs/>
        </w:rPr>
      </w:pPr>
      <w:r>
        <w:rPr>
          <w:rFonts w:ascii="Arial" w:hAnsi="Arial" w:cs="Arial"/>
          <w:i/>
          <w:iCs/>
        </w:rPr>
        <w:t xml:space="preserve">Figure 1. Registered and </w:t>
      </w:r>
      <w:del w:id="32" w:author="David Moriña Soler" w:date="2023-02-11T10:58:00Z">
        <w:r w:rsidDel="00675192">
          <w:rPr>
            <w:rFonts w:ascii="Arial" w:hAnsi="Arial" w:cs="Arial"/>
            <w:i/>
            <w:iCs/>
          </w:rPr>
          <w:delText xml:space="preserve">estimated </w:delText>
        </w:r>
      </w:del>
      <w:ins w:id="33" w:author="David Moriña Soler" w:date="2023-02-11T10:58:00Z">
        <w:r w:rsidR="00675192">
          <w:rPr>
            <w:rFonts w:ascii="Arial" w:hAnsi="Arial" w:cs="Arial"/>
            <w:i/>
            <w:iCs/>
          </w:rPr>
          <w:t xml:space="preserve">predicted </w:t>
        </w:r>
      </w:ins>
      <w:r>
        <w:rPr>
          <w:rFonts w:ascii="Arial" w:hAnsi="Arial" w:cs="Arial"/>
          <w:i/>
          <w:iCs/>
        </w:rPr>
        <w:t>weekly new Covid-19 cases in each Spanish region.</w:t>
      </w:r>
    </w:p>
    <w:p w14:paraId="59FEB7C8" w14:textId="6B451458" w:rsidR="00276CAA" w:rsidRDefault="00756A2D">
      <w:pPr>
        <w:pStyle w:val="BodyText"/>
        <w:spacing w:line="360" w:lineRule="auto"/>
        <w:rPr>
          <w:rFonts w:ascii="Arial" w:hAnsi="Arial" w:cs="Arial"/>
        </w:rPr>
      </w:pPr>
      <w:r>
        <w:rPr>
          <w:rFonts w:ascii="Arial" w:hAnsi="Arial" w:cs="Arial"/>
        </w:rPr>
        <w:t xml:space="preserve">In the considered period, the official sources reported 11,056,797 Covid-19 cases in Spain, while the model </w:t>
      </w:r>
      <w:del w:id="34" w:author="David Moriña Soler" w:date="2023-02-11T10:58:00Z">
        <w:r w:rsidDel="00675192">
          <w:rPr>
            <w:rFonts w:ascii="Arial" w:hAnsi="Arial" w:cs="Arial"/>
          </w:rPr>
          <w:delText xml:space="preserve">estimates </w:delText>
        </w:r>
      </w:del>
      <w:ins w:id="35" w:author="David Moriña Soler" w:date="2023-02-11T10:58:00Z">
        <w:r w:rsidR="00675192">
          <w:rPr>
            <w:rFonts w:ascii="Arial" w:hAnsi="Arial" w:cs="Arial"/>
          </w:rPr>
          <w:t xml:space="preserve">predicts </w:t>
        </w:r>
      </w:ins>
      <w:r>
        <w:rPr>
          <w:rFonts w:ascii="Arial" w:hAnsi="Arial" w:cs="Arial"/>
        </w:rPr>
        <w:t xml:space="preserve">a total of </w:t>
      </w:r>
      <w:del w:id="36" w:author="David Moriña Soler" w:date="2023-02-11T08:08:00Z">
        <w:r w:rsidDel="006C010C">
          <w:rPr>
            <w:rFonts w:ascii="Arial" w:hAnsi="Arial" w:cs="Arial"/>
          </w:rPr>
          <w:delText>25</w:delText>
        </w:r>
      </w:del>
      <w:ins w:id="37" w:author="David Moriña Soler" w:date="2023-02-11T08:08:00Z">
        <w:r w:rsidR="006C010C">
          <w:rPr>
            <w:rFonts w:ascii="Arial" w:hAnsi="Arial" w:cs="Arial"/>
          </w:rPr>
          <w:t>21</w:t>
        </w:r>
      </w:ins>
      <w:r>
        <w:rPr>
          <w:rFonts w:ascii="Arial" w:hAnsi="Arial" w:cs="Arial"/>
        </w:rPr>
        <w:t>,</w:t>
      </w:r>
      <w:del w:id="38" w:author="David Moriña Soler" w:date="2023-02-11T08:08:00Z">
        <w:r w:rsidDel="006C010C">
          <w:rPr>
            <w:rFonts w:ascii="Arial" w:hAnsi="Arial" w:cs="Arial"/>
          </w:rPr>
          <w:delText>283</w:delText>
        </w:r>
      </w:del>
      <w:ins w:id="39" w:author="David Moriña Soler" w:date="2023-02-11T08:08:00Z">
        <w:r w:rsidR="006C010C">
          <w:rPr>
            <w:rFonts w:ascii="Arial" w:hAnsi="Arial" w:cs="Arial"/>
          </w:rPr>
          <w:t>639</w:t>
        </w:r>
      </w:ins>
      <w:r>
        <w:rPr>
          <w:rFonts w:ascii="Arial" w:hAnsi="Arial" w:cs="Arial"/>
        </w:rPr>
        <w:t>,</w:t>
      </w:r>
      <w:del w:id="40" w:author="David Moriña Soler" w:date="2023-02-11T08:08:00Z">
        <w:r w:rsidDel="006C010C">
          <w:rPr>
            <w:rFonts w:ascii="Arial" w:hAnsi="Arial" w:cs="Arial"/>
          </w:rPr>
          <w:delText xml:space="preserve">406 </w:delText>
        </w:r>
      </w:del>
      <w:ins w:id="41" w:author="David Moriña Soler" w:date="2023-02-11T08:08:00Z">
        <w:r w:rsidR="006C010C">
          <w:rPr>
            <w:rFonts w:ascii="Arial" w:hAnsi="Arial" w:cs="Arial"/>
          </w:rPr>
          <w:t xml:space="preserve">627 </w:t>
        </w:r>
      </w:ins>
      <w:r>
        <w:rPr>
          <w:rFonts w:ascii="Arial" w:hAnsi="Arial" w:cs="Arial"/>
        </w:rPr>
        <w:t xml:space="preserve">cases (only </w:t>
      </w:r>
      <w:del w:id="42" w:author="David Moriña Soler" w:date="2023-02-11T08:09:00Z">
        <w:r w:rsidDel="006C010C">
          <w:rPr>
            <w:rFonts w:ascii="Arial" w:hAnsi="Arial" w:cs="Arial"/>
          </w:rPr>
          <w:delText>43</w:delText>
        </w:r>
      </w:del>
      <w:ins w:id="43" w:author="David Moriña Soler" w:date="2023-02-11T08:09:00Z">
        <w:r w:rsidR="006C010C">
          <w:rPr>
            <w:rFonts w:ascii="Arial" w:hAnsi="Arial" w:cs="Arial"/>
          </w:rPr>
          <w:t>51</w:t>
        </w:r>
      </w:ins>
      <w:r>
        <w:rPr>
          <w:rFonts w:ascii="Arial" w:hAnsi="Arial" w:cs="Arial"/>
        </w:rPr>
        <w:t>.</w:t>
      </w:r>
      <w:del w:id="44" w:author="David Moriña Soler" w:date="2023-02-11T08:09:00Z">
        <w:r w:rsidDel="006C010C">
          <w:rPr>
            <w:rFonts w:ascii="Arial" w:hAnsi="Arial" w:cs="Arial"/>
          </w:rPr>
          <w:delText>73</w:delText>
        </w:r>
      </w:del>
      <w:ins w:id="45" w:author="David Moriña Soler" w:date="2023-02-11T08:09:00Z">
        <w:r w:rsidR="006C010C">
          <w:rPr>
            <w:rFonts w:ascii="Arial" w:hAnsi="Arial" w:cs="Arial"/>
          </w:rPr>
          <w:t>10</w:t>
        </w:r>
      </w:ins>
      <w:r>
        <w:rPr>
          <w:rFonts w:ascii="Arial" w:hAnsi="Arial" w:cs="Arial"/>
        </w:rPr>
        <w:t xml:space="preserve">% of actual cases were reported). This work also revealed that while the frequency of underreporting is extremely high for all regions (values of </w:t>
      </w:r>
      <m:oMath>
        <m:acc>
          <m:accPr>
            <m:chr m:val="^"/>
            <m:ctrlPr>
              <w:rPr>
                <w:rFonts w:ascii="Cambria Math" w:hAnsi="Cambria Math"/>
              </w:rPr>
            </m:ctrlPr>
          </m:accPr>
          <m:e>
            <m:r>
              <w:rPr>
                <w:rFonts w:ascii="Cambria Math" w:hAnsi="Cambria Math"/>
              </w:rPr>
              <m:t>ω</m:t>
            </m:r>
          </m:e>
        </m:acc>
      </m:oMath>
      <w:r>
        <w:rPr>
          <w:rFonts w:ascii="Arial" w:hAnsi="Arial" w:cs="Arial"/>
        </w:rPr>
        <w:t xml:space="preserve"> over 0.90 in all cases), the intensity of this underreporting is not uniform across the considered regions: Aragón</w:t>
      </w:r>
      <w:ins w:id="46" w:author="David Moriña Soler" w:date="2023-02-11T15:28:00Z">
        <w:r w:rsidR="001962A7">
          <w:rPr>
            <w:rFonts w:ascii="Arial" w:hAnsi="Arial" w:cs="Arial"/>
          </w:rPr>
          <w:t xml:space="preserve"> and Ceuta</w:t>
        </w:r>
      </w:ins>
      <w:r>
        <w:rPr>
          <w:rFonts w:ascii="Arial" w:hAnsi="Arial" w:cs="Arial"/>
        </w:rPr>
        <w:t xml:space="preserve"> </w:t>
      </w:r>
      <w:del w:id="47" w:author="David Moriña Soler" w:date="2023-02-11T15:28:00Z">
        <w:r w:rsidDel="001962A7">
          <w:rPr>
            <w:rFonts w:ascii="Arial" w:hAnsi="Arial" w:cs="Arial"/>
          </w:rPr>
          <w:delText xml:space="preserve">is </w:delText>
        </w:r>
      </w:del>
      <w:ins w:id="48" w:author="David Moriña Soler" w:date="2023-02-11T15:28:00Z">
        <w:r w:rsidR="001962A7">
          <w:rPr>
            <w:rFonts w:ascii="Arial" w:hAnsi="Arial" w:cs="Arial"/>
          </w:rPr>
          <w:t>are</w:t>
        </w:r>
        <w:r w:rsidR="001962A7">
          <w:rPr>
            <w:rFonts w:ascii="Arial" w:hAnsi="Arial" w:cs="Arial"/>
          </w:rPr>
          <w:t xml:space="preserve"> </w:t>
        </w:r>
      </w:ins>
      <w:r>
        <w:rPr>
          <w:rFonts w:ascii="Arial" w:hAnsi="Arial" w:cs="Arial"/>
        </w:rPr>
        <w:t>the CCAA</w:t>
      </w:r>
      <w:ins w:id="49" w:author="David Moriña Soler" w:date="2023-02-11T15:28:00Z">
        <w:r w:rsidR="001962A7">
          <w:rPr>
            <w:rFonts w:ascii="Arial" w:hAnsi="Arial" w:cs="Arial"/>
          </w:rPr>
          <w:t>s</w:t>
        </w:r>
      </w:ins>
      <w:r>
        <w:rPr>
          <w:rFonts w:ascii="Arial" w:hAnsi="Arial" w:cs="Arial"/>
        </w:rPr>
        <w:t xml:space="preserve"> with highest underreporting intensity (</w:t>
      </w:r>
      <m:oMath>
        <m:acc>
          <m:accPr>
            <m:chr m:val="^"/>
            <m:ctrlPr>
              <w:rPr>
                <w:rFonts w:ascii="Cambria Math" w:hAnsi="Cambria Math"/>
              </w:rPr>
            </m:ctrlPr>
          </m:accPr>
          <m:e>
            <m:r>
              <w:rPr>
                <w:rFonts w:ascii="Cambria Math" w:hAnsi="Cambria Math"/>
              </w:rPr>
              <m:t>q</m:t>
            </m:r>
          </m:e>
        </m:acc>
        <m:r>
          <w:rPr>
            <w:rFonts w:ascii="Cambria Math" w:hAnsi="Cambria Math"/>
          </w:rPr>
          <m:t>=0.</m:t>
        </m:r>
        <m:r>
          <w:ins w:id="50" w:author="David Moriña Soler" w:date="2023-02-11T15:28:00Z">
            <w:rPr>
              <w:rFonts w:ascii="Cambria Math" w:eastAsiaTheme="minorEastAsia" w:hAnsi="Cambria Math" w:cs="Arial"/>
            </w:rPr>
            <m:t>28</m:t>
          </w:ins>
        </m:r>
        <m:r>
          <w:del w:id="51" w:author="David Moriña Soler" w:date="2023-02-11T15:28:00Z">
            <w:rPr>
              <w:rFonts w:ascii="Cambria Math" w:hAnsi="Cambria Math"/>
            </w:rPr>
            <m:t>05</m:t>
          </w:del>
        </m:r>
      </m:oMath>
      <w:r>
        <w:rPr>
          <w:rFonts w:ascii="Arial" w:hAnsi="Arial" w:cs="Arial"/>
        </w:rPr>
        <w:t xml:space="preserve">) while </w:t>
      </w:r>
      <w:del w:id="52" w:author="David Moriña Soler" w:date="2023-02-11T15:28:00Z">
        <w:r w:rsidDel="001962A7">
          <w:rPr>
            <w:rFonts w:ascii="Arial" w:hAnsi="Arial" w:cs="Arial"/>
          </w:rPr>
          <w:delText xml:space="preserve">Extremadura </w:delText>
        </w:r>
      </w:del>
      <w:ins w:id="53" w:author="David Moriña Soler" w:date="2023-02-11T15:28:00Z">
        <w:r w:rsidR="001962A7">
          <w:rPr>
            <w:rFonts w:ascii="Arial" w:hAnsi="Arial" w:cs="Arial"/>
          </w:rPr>
          <w:t xml:space="preserve">Región de Murcia and </w:t>
        </w:r>
        <w:r w:rsidR="001962A7">
          <w:rPr>
            <w:rFonts w:ascii="Arial" w:hAnsi="Arial" w:cs="Arial"/>
          </w:rPr>
          <w:lastRenderedPageBreak/>
          <w:t>País Valencià</w:t>
        </w:r>
        <w:r w:rsidR="001962A7">
          <w:rPr>
            <w:rFonts w:ascii="Arial" w:hAnsi="Arial" w:cs="Arial"/>
          </w:rPr>
          <w:t xml:space="preserve"> </w:t>
        </w:r>
      </w:ins>
      <w:del w:id="54" w:author="David Moriña Soler" w:date="2023-02-11T15:28:00Z">
        <w:r w:rsidDel="001962A7">
          <w:rPr>
            <w:rFonts w:ascii="Arial" w:hAnsi="Arial" w:cs="Arial"/>
          </w:rPr>
          <w:delText xml:space="preserve">is </w:delText>
        </w:r>
      </w:del>
      <w:ins w:id="55" w:author="David Moriña Soler" w:date="2023-02-11T15:28:00Z">
        <w:r w:rsidR="001962A7">
          <w:rPr>
            <w:rFonts w:ascii="Arial" w:hAnsi="Arial" w:cs="Arial"/>
          </w:rPr>
          <w:t>are</w:t>
        </w:r>
        <w:r w:rsidR="001962A7">
          <w:rPr>
            <w:rFonts w:ascii="Arial" w:hAnsi="Arial" w:cs="Arial"/>
          </w:rPr>
          <w:t xml:space="preserve"> </w:t>
        </w:r>
      </w:ins>
      <w:r>
        <w:rPr>
          <w:rFonts w:ascii="Arial" w:hAnsi="Arial" w:cs="Arial"/>
        </w:rPr>
        <w:t>the region</w:t>
      </w:r>
      <w:ins w:id="56" w:author="David Moriña Soler" w:date="2023-02-11T15:28:00Z">
        <w:r w:rsidR="001962A7">
          <w:rPr>
            <w:rFonts w:ascii="Arial" w:hAnsi="Arial" w:cs="Arial"/>
          </w:rPr>
          <w:t>s</w:t>
        </w:r>
      </w:ins>
      <w:r>
        <w:rPr>
          <w:rFonts w:ascii="Arial" w:hAnsi="Arial" w:cs="Arial"/>
        </w:rPr>
        <w:t xml:space="preserve"> where the </w:t>
      </w:r>
      <w:del w:id="57" w:author="David Moriña Soler" w:date="2023-02-11T10:58:00Z">
        <w:r w:rsidDel="00675192">
          <w:rPr>
            <w:rFonts w:ascii="Arial" w:hAnsi="Arial" w:cs="Arial"/>
          </w:rPr>
          <w:delText xml:space="preserve">estimated </w:delText>
        </w:r>
      </w:del>
      <w:ins w:id="58" w:author="David Moriña Soler" w:date="2023-02-11T10:58:00Z">
        <w:r w:rsidR="00675192">
          <w:rPr>
            <w:rFonts w:ascii="Arial" w:hAnsi="Arial" w:cs="Arial"/>
          </w:rPr>
          <w:t xml:space="preserve">predicted </w:t>
        </w:r>
      </w:ins>
      <w:r>
        <w:rPr>
          <w:rFonts w:ascii="Arial" w:hAnsi="Arial" w:cs="Arial"/>
        </w:rPr>
        <w:t>values are closest to the number of reported cases (</w:t>
      </w:r>
      <m:oMath>
        <m:acc>
          <m:accPr>
            <m:chr m:val="^"/>
            <m:ctrlPr>
              <w:rPr>
                <w:rFonts w:ascii="Cambria Math" w:hAnsi="Cambria Math"/>
              </w:rPr>
            </m:ctrlPr>
          </m:accPr>
          <m:e>
            <m:r>
              <w:rPr>
                <w:rFonts w:ascii="Cambria Math" w:hAnsi="Cambria Math"/>
              </w:rPr>
              <m:t>q</m:t>
            </m:r>
          </m:e>
        </m:acc>
        <m:r>
          <w:rPr>
            <w:rFonts w:ascii="Cambria Math" w:hAnsi="Cambria Math"/>
          </w:rPr>
          <m:t>=0.</m:t>
        </m:r>
        <m:r>
          <w:ins w:id="59" w:author="David Moriña Soler" w:date="2023-02-11T15:29:00Z">
            <w:rPr>
              <w:rFonts w:ascii="Cambria Math" w:eastAsiaTheme="minorEastAsia" w:hAnsi="Cambria Math" w:cs="Arial"/>
            </w:rPr>
            <m:t>46</m:t>
          </w:ins>
        </m:r>
        <m:r>
          <w:del w:id="60" w:author="David Moriña Soler" w:date="2023-02-11T15:29:00Z">
            <w:rPr>
              <w:rFonts w:ascii="Cambria Math" w:hAnsi="Cambria Math"/>
            </w:rPr>
            <m:t>50</m:t>
          </w:del>
        </m:r>
      </m:oMath>
      <w:r>
        <w:rPr>
          <w:rFonts w:ascii="Arial" w:hAnsi="Arial" w:cs="Arial"/>
        </w:rPr>
        <w:t>). Detailed underreport</w:t>
      </w:r>
      <w:ins w:id="61" w:author="Autoria desconeguda" w:date="2023-02-08T12:04:00Z">
        <w:r>
          <w:rPr>
            <w:rFonts w:ascii="Arial" w:hAnsi="Arial" w:cs="Arial"/>
          </w:rPr>
          <w:t>ing</w:t>
        </w:r>
      </w:ins>
      <w:del w:id="62" w:author="Autoria desconeguda" w:date="2023-02-08T12:04:00Z">
        <w:r>
          <w:rPr>
            <w:rFonts w:ascii="Arial" w:hAnsi="Arial" w:cs="Arial"/>
          </w:rPr>
          <w:delText>ed</w:delText>
        </w:r>
      </w:del>
      <w:r>
        <w:rPr>
          <w:rFonts w:ascii="Arial" w:hAnsi="Arial" w:cs="Arial"/>
        </w:rPr>
        <w:t xml:space="preserve"> parameter</w:t>
      </w:r>
      <w:ins w:id="63" w:author="Autoria desconeguda" w:date="2023-02-08T12:04:00Z">
        <w:r>
          <w:rPr>
            <w:rFonts w:ascii="Arial" w:hAnsi="Arial" w:cs="Arial"/>
          </w:rPr>
          <w:t>s</w:t>
        </w:r>
      </w:ins>
      <w:r>
        <w:rPr>
          <w:rFonts w:ascii="Arial" w:hAnsi="Arial" w:cs="Arial"/>
        </w:rPr>
        <w:t xml:space="preserve"> estimates for each region can be found in </w:t>
      </w:r>
      <w:r>
        <w:rPr>
          <w:rFonts w:ascii="Arial" w:hAnsi="Arial" w:cs="Arial"/>
          <w:color w:val="000000" w:themeColor="text1"/>
        </w:rPr>
        <w:t>Table </w:t>
      </w:r>
      <w:hyperlink w:anchor="tab:ccaa_est">
        <w:r>
          <w:rPr>
            <w:rStyle w:val="EnlladInternet"/>
            <w:rFonts w:ascii="Arial" w:hAnsi="Arial" w:cs="Arial"/>
            <w:color w:val="000000" w:themeColor="text1"/>
          </w:rPr>
          <w:t>2</w:t>
        </w:r>
      </w:hyperlink>
      <w:r>
        <w:rPr>
          <w:rFonts w:ascii="Arial" w:hAnsi="Arial" w:cs="Arial"/>
        </w:rPr>
        <w:t xml:space="preserve">. Although the main impact of the vaccination programmes can be seen in mortality data, the results of this work also showed a significant decrease in the weekly number of cases as well in all CCAA except </w:t>
      </w:r>
      <w:del w:id="64" w:author="David Moriña Soler" w:date="2023-02-11T15:30:00Z">
        <w:r w:rsidDel="002C728F">
          <w:rPr>
            <w:rFonts w:ascii="Arial" w:hAnsi="Arial" w:cs="Arial"/>
          </w:rPr>
          <w:delText>Aragón</w:delText>
        </w:r>
      </w:del>
      <w:ins w:id="65" w:author="David Moriña Soler" w:date="2023-02-11T15:30:00Z">
        <w:r w:rsidR="002C728F">
          <w:rPr>
            <w:rFonts w:ascii="Arial" w:hAnsi="Arial" w:cs="Arial"/>
          </w:rPr>
          <w:t>Euskadi</w:t>
        </w:r>
      </w:ins>
      <w:ins w:id="66" w:author="David Moriña Soler" w:date="2023-02-11T08:16:00Z">
        <w:r w:rsidR="000C641D">
          <w:rPr>
            <w:rFonts w:ascii="Arial" w:hAnsi="Arial" w:cs="Arial"/>
          </w:rPr>
          <w:t xml:space="preserve">, as can also be seen in Table 2 through the estimates corresponding to </w:t>
        </w:r>
      </w:ins>
      <w:ins w:id="67" w:author="David Moriña Soler" w:date="2023-02-11T08:17:00Z">
        <w:r w:rsidR="000C641D">
          <w:rPr>
            <w:rFonts w:ascii="Arial" w:hAnsi="Arial" w:cs="Arial"/>
          </w:rPr>
          <w:t>parameter</w:t>
        </w:r>
      </w:ins>
      <w:r w:rsidR="001962A7">
        <w:rPr>
          <w:rFonts w:ascii="Arial" w:hAnsi="Arial" w:cs="Arial"/>
        </w:rPr>
        <w:t xml:space="preserve"> </w:t>
      </w:r>
      <m:oMath>
        <m:sSub>
          <m:sSubPr>
            <m:ctrlPr>
              <w:ins w:id="68" w:author="David Moriña Soler" w:date="2023-02-11T08:17:00Z">
                <w:rPr>
                  <w:rFonts w:ascii="Cambria Math" w:hAnsi="Cambria Math"/>
                </w:rPr>
              </w:ins>
            </m:ctrlPr>
          </m:sSubPr>
          <m:e>
            <m:r>
              <w:ins w:id="69" w:author="David Moriña Soler" w:date="2023-02-11T08:17:00Z">
                <w:rPr>
                  <w:rFonts w:ascii="Cambria Math" w:hAnsi="Cambria Math"/>
                </w:rPr>
                <m:t>β</m:t>
              </w:ins>
            </m:r>
          </m:e>
          <m:sub>
            <m:r>
              <w:ins w:id="70" w:author="David Moriña Soler" w:date="2023-02-11T08:17:00Z">
                <w:rPr>
                  <w:rFonts w:ascii="Cambria Math" w:hAnsi="Cambria Math"/>
                </w:rPr>
                <m:t>2</m:t>
              </w:ins>
            </m:r>
          </m:sub>
        </m:sSub>
      </m:oMath>
      <w:r>
        <w:rPr>
          <w:rFonts w:ascii="Arial" w:hAnsi="Arial" w:cs="Arial"/>
        </w:rPr>
        <w:t>. Figure </w:t>
      </w:r>
      <w:hyperlink w:anchor="morina:fig2">
        <w:r>
          <w:rPr>
            <w:rStyle w:val="EnlladInternet"/>
            <w:rFonts w:ascii="Arial" w:hAnsi="Arial" w:cs="Arial"/>
            <w:color w:val="000000" w:themeColor="text1"/>
          </w:rPr>
          <w:t>2</w:t>
        </w:r>
      </w:hyperlink>
      <w:r>
        <w:rPr>
          <w:rFonts w:ascii="Arial" w:hAnsi="Arial" w:cs="Arial"/>
        </w:rPr>
        <w:t xml:space="preserve"> represents the </w:t>
      </w:r>
      <w:del w:id="71" w:author="David Moriña Soler" w:date="2023-02-11T10:58:00Z">
        <w:r w:rsidDel="00675192">
          <w:rPr>
            <w:rFonts w:ascii="Arial" w:hAnsi="Arial" w:cs="Arial"/>
          </w:rPr>
          <w:delText xml:space="preserve">estimated </w:delText>
        </w:r>
      </w:del>
      <w:ins w:id="72" w:author="David Moriña Soler" w:date="2023-02-11T10:58:00Z">
        <w:r w:rsidR="00675192">
          <w:rPr>
            <w:rFonts w:ascii="Arial" w:hAnsi="Arial" w:cs="Arial"/>
          </w:rPr>
          <w:t xml:space="preserve">predicted </w:t>
        </w:r>
      </w:ins>
      <w:r>
        <w:rPr>
          <w:rFonts w:ascii="Arial" w:hAnsi="Arial" w:cs="Arial"/>
        </w:rPr>
        <w:t xml:space="preserve">and registered Covid-19 weekly incidence globally for Spain. </w:t>
      </w:r>
      <w:del w:id="73" w:author="David Moriña Soler" w:date="2023-02-11T08:17:00Z">
        <w:r w:rsidDel="00F63C8D">
          <w:rPr>
            <w:rFonts w:ascii="Arial" w:hAnsi="Arial" w:cs="Arial"/>
          </w:rPr>
          <w:delText>The estimated impact of the considered covariates is available in Table S1 (</w:delText>
        </w:r>
        <w:r w:rsidDel="00F63C8D">
          <w:rPr>
            <w:rFonts w:ascii="Arial" w:hAnsi="Arial" w:cs="Arial"/>
            <w:color w:val="000000" w:themeColor="text1"/>
          </w:rPr>
          <w:delText>Supplementary Material</w:delText>
        </w:r>
        <w:r w:rsidDel="00F63C8D">
          <w:rPr>
            <w:rFonts w:ascii="Arial" w:hAnsi="Arial" w:cs="Arial"/>
          </w:rPr>
          <w:delText>).</w:delText>
        </w:r>
      </w:del>
    </w:p>
    <w:p w14:paraId="59FEB7C9" w14:textId="2A653CC3" w:rsidR="00276CAA" w:rsidRDefault="00756A2D">
      <w:pPr>
        <w:pStyle w:val="TableCaption"/>
        <w:spacing w:line="360" w:lineRule="auto"/>
        <w:rPr>
          <w:rFonts w:ascii="Arial" w:hAnsi="Arial" w:cs="Arial"/>
        </w:rPr>
      </w:pPr>
      <w:r>
        <w:rPr>
          <w:rFonts w:ascii="Arial" w:hAnsi="Arial" w:cs="Arial"/>
        </w:rPr>
        <w:t>Table 2. Estimated underreport</w:t>
      </w:r>
      <w:ins w:id="74" w:author="David Moriña Soler" w:date="2023-02-11T11:05:00Z">
        <w:r w:rsidR="00346F5A">
          <w:rPr>
            <w:rFonts w:ascii="Arial" w:hAnsi="Arial" w:cs="Arial"/>
          </w:rPr>
          <w:t>ing parameters and impact of the considered covariates</w:t>
        </w:r>
      </w:ins>
      <w:r w:rsidR="00D80253">
        <w:rPr>
          <w:rFonts w:ascii="Arial" w:hAnsi="Arial" w:cs="Arial"/>
        </w:rPr>
        <w:t xml:space="preserve"> </w:t>
      </w:r>
      <w:ins w:id="75" w:author="David Moriña Soler" w:date="2023-02-11T15:16:00Z">
        <w:r w:rsidR="00D80253">
          <w:rPr>
            <w:rFonts w:ascii="Arial" w:hAnsi="Arial" w:cs="Arial"/>
          </w:rPr>
          <w:t>(</w:t>
        </w:r>
      </w:ins>
      <m:oMath>
        <m:sSub>
          <m:sSubPr>
            <m:ctrlPr>
              <w:ins w:id="76" w:author="David Moriña Soler" w:date="2023-02-11T15:16:00Z">
                <w:rPr>
                  <w:rFonts w:ascii="Cambria Math" w:eastAsia="Cambria" w:hAnsi="Cambria Math" w:cs="Arial"/>
                </w:rPr>
              </w:ins>
            </m:ctrlPr>
          </m:sSubPr>
          <m:e>
            <m:r>
              <w:ins w:id="77" w:author="David Moriña Soler" w:date="2023-02-11T15:16:00Z">
                <w:rPr>
                  <w:rFonts w:ascii="Cambria Math" w:eastAsia="Cambria" w:hAnsi="Cambria Math" w:cs="Arial"/>
                </w:rPr>
                <m:t>β</m:t>
              </w:ins>
            </m:r>
          </m:e>
          <m:sub>
            <m:r>
              <w:ins w:id="78" w:author="David Moriña Soler" w:date="2023-02-11T15:16:00Z">
                <m:rPr>
                  <m:sty m:val="p"/>
                </m:rPr>
                <w:rPr>
                  <w:rFonts w:ascii="Cambria Math" w:eastAsia="Cambria" w:hAnsi="Cambria Math" w:cs="Arial"/>
                </w:rPr>
                <m:t>1</m:t>
              </w:ins>
            </m:r>
          </m:sub>
        </m:sSub>
      </m:oMath>
      <w:ins w:id="79" w:author="David Moriña Soler" w:date="2023-02-11T15:17:00Z">
        <w:r w:rsidR="00D80253">
          <w:rPr>
            <w:rFonts w:ascii="Arial" w:eastAsiaTheme="minorEastAsia" w:hAnsi="Arial" w:cs="Arial"/>
          </w:rPr>
          <w:t xml:space="preserve"> a</w:t>
        </w:r>
      </w:ins>
      <w:ins w:id="80" w:author="David Moriña Soler" w:date="2023-02-11T15:18:00Z">
        <w:r w:rsidR="00D80253">
          <w:rPr>
            <w:rFonts w:ascii="Arial" w:eastAsiaTheme="minorEastAsia" w:hAnsi="Arial" w:cs="Arial"/>
          </w:rPr>
          <w:t xml:space="preserve">nd </w:t>
        </w:r>
      </w:ins>
      <m:oMath>
        <m:sSub>
          <m:sSubPr>
            <m:ctrlPr>
              <w:ins w:id="81" w:author="David Moriña Soler" w:date="2023-02-11T15:18:00Z">
                <w:rPr>
                  <w:rFonts w:ascii="Cambria Math" w:eastAsia="Cambria" w:hAnsi="Cambria Math" w:cs="Arial"/>
                </w:rPr>
              </w:ins>
            </m:ctrlPr>
          </m:sSubPr>
          <m:e>
            <m:r>
              <w:ins w:id="82" w:author="David Moriña Soler" w:date="2023-02-11T15:18:00Z">
                <w:rPr>
                  <w:rFonts w:ascii="Cambria Math" w:eastAsia="Cambria" w:hAnsi="Cambria Math" w:cs="Arial"/>
                </w:rPr>
                <m:t>β</m:t>
              </w:ins>
            </m:r>
          </m:e>
          <m:sub>
            <m:r>
              <w:ins w:id="83" w:author="David Moriña Soler" w:date="2023-02-11T15:18:00Z">
                <m:rPr>
                  <m:sty m:val="p"/>
                </m:rPr>
                <w:rPr>
                  <w:rFonts w:ascii="Cambria Math" w:eastAsia="Cambria" w:hAnsi="Cambria Math" w:cs="Arial"/>
                </w:rPr>
                <m:t>2</m:t>
              </w:ins>
            </m:r>
          </m:sub>
        </m:sSub>
      </m:oMath>
      <w:ins w:id="84" w:author="David Moriña Soler" w:date="2023-02-11T15:18:00Z">
        <w:r w:rsidR="00D80253">
          <w:rPr>
            <w:rFonts w:ascii="Arial" w:eastAsiaTheme="minorEastAsia" w:hAnsi="Arial" w:cs="Arial"/>
          </w:rPr>
          <w:t xml:space="preserve"> are the coefficients for confinement and vaccination respectively)</w:t>
        </w:r>
      </w:ins>
      <w:del w:id="85" w:author="David Moriña Soler" w:date="2023-02-11T11:05:00Z">
        <w:r w:rsidDel="00346F5A">
          <w:rPr>
            <w:rFonts w:ascii="Arial" w:hAnsi="Arial" w:cs="Arial"/>
          </w:rPr>
          <w:delText>ed frequency and intensity</w:delText>
        </w:r>
      </w:del>
      <w:r>
        <w:rPr>
          <w:rFonts w:ascii="Arial" w:hAnsi="Arial" w:cs="Arial"/>
        </w:rPr>
        <w:t xml:space="preserve"> for each Spanish CCAA. Reported values </w:t>
      </w:r>
      <w:r w:rsidR="00C22310">
        <w:rPr>
          <w:rFonts w:ascii="Arial" w:hAnsi="Arial" w:cs="Arial"/>
        </w:rPr>
        <w:t>correspon</w:t>
      </w:r>
      <w:r>
        <w:rPr>
          <w:rFonts w:ascii="Arial" w:hAnsi="Arial" w:cs="Arial"/>
        </w:rPr>
        <w:t>d to the median and percentiles 2</w:t>
      </w:r>
      <w:del w:id="86" w:author="David Moriña Soler" w:date="2023-02-11T08:06:00Z">
        <w:r w:rsidDel="006C010C">
          <w:rPr>
            <w:rFonts w:ascii="Arial" w:hAnsi="Arial" w:cs="Arial"/>
          </w:rPr>
          <w:delText>.</w:delText>
        </w:r>
      </w:del>
      <w:r>
        <w:rPr>
          <w:rFonts w:ascii="Arial" w:hAnsi="Arial" w:cs="Arial"/>
        </w:rPr>
        <w:t xml:space="preserve">5% and </w:t>
      </w:r>
      <w:del w:id="87" w:author="David Moriña Soler" w:date="2023-02-11T08:06:00Z">
        <w:r w:rsidDel="006C010C">
          <w:rPr>
            <w:rFonts w:ascii="Arial" w:hAnsi="Arial" w:cs="Arial"/>
          </w:rPr>
          <w:delText>97.</w:delText>
        </w:r>
      </w:del>
      <w:ins w:id="88" w:author="David Moriña Soler" w:date="2023-02-11T08:06:00Z">
        <w:r w:rsidR="006C010C">
          <w:rPr>
            <w:rFonts w:ascii="Arial" w:hAnsi="Arial" w:cs="Arial"/>
          </w:rPr>
          <w:t>7</w:t>
        </w:r>
      </w:ins>
      <w:r>
        <w:rPr>
          <w:rFonts w:ascii="Arial" w:hAnsi="Arial" w:cs="Arial"/>
        </w:rPr>
        <w:t>5% of the corresponding posterior distribution.</w:t>
      </w:r>
    </w:p>
    <w:tbl>
      <w:tblPr>
        <w:tblStyle w:val="Table"/>
        <w:tblW w:w="3520" w:type="pct"/>
        <w:jc w:val="center"/>
        <w:tblInd w:w="0" w:type="dxa"/>
        <w:tblLayout w:type="fixed"/>
        <w:tblLook w:val="07E0" w:firstRow="1" w:lastRow="1" w:firstColumn="1" w:lastColumn="1" w:noHBand="1" w:noVBand="1"/>
      </w:tblPr>
      <w:tblGrid>
        <w:gridCol w:w="2348"/>
        <w:gridCol w:w="1337"/>
        <w:gridCol w:w="2689"/>
      </w:tblGrid>
      <w:tr w:rsidR="00276CAA" w14:paraId="59FEB7CD" w14:textId="77777777" w:rsidTr="00346F5A">
        <w:trPr>
          <w:jc w:val="center"/>
        </w:trPr>
        <w:tc>
          <w:tcPr>
            <w:tcW w:w="2348" w:type="dxa"/>
            <w:tcBorders>
              <w:bottom w:val="single" w:sz="2" w:space="0" w:color="000000"/>
            </w:tcBorders>
            <w:vAlign w:val="bottom"/>
          </w:tcPr>
          <w:p w14:paraId="59FEB7CA" w14:textId="77777777" w:rsidR="00276CAA" w:rsidRDefault="00756A2D">
            <w:pPr>
              <w:pStyle w:val="Compact"/>
              <w:widowControl w:val="0"/>
              <w:spacing w:line="360" w:lineRule="auto"/>
              <w:jc w:val="center"/>
              <w:rPr>
                <w:rFonts w:ascii="Arial" w:hAnsi="Arial" w:cs="Arial"/>
              </w:rPr>
            </w:pPr>
            <w:r>
              <w:rPr>
                <w:rFonts w:ascii="Arial" w:eastAsia="Cambria" w:hAnsi="Arial" w:cs="Arial"/>
              </w:rPr>
              <w:t>CCAA</w:t>
            </w:r>
          </w:p>
        </w:tc>
        <w:tc>
          <w:tcPr>
            <w:tcW w:w="1337" w:type="dxa"/>
            <w:tcBorders>
              <w:bottom w:val="single" w:sz="2" w:space="0" w:color="000000"/>
            </w:tcBorders>
            <w:vAlign w:val="bottom"/>
          </w:tcPr>
          <w:p w14:paraId="59FEB7CB" w14:textId="77777777" w:rsidR="00276CAA" w:rsidRDefault="00756A2D">
            <w:pPr>
              <w:pStyle w:val="Compact"/>
              <w:widowControl w:val="0"/>
              <w:spacing w:line="360" w:lineRule="auto"/>
              <w:jc w:val="center"/>
              <w:rPr>
                <w:rFonts w:ascii="Arial" w:hAnsi="Arial" w:cs="Arial"/>
              </w:rPr>
            </w:pPr>
            <w:r>
              <w:rPr>
                <w:rFonts w:ascii="Arial" w:eastAsia="Cambria" w:hAnsi="Arial" w:cs="Arial"/>
              </w:rPr>
              <w:t>Parameter</w:t>
            </w:r>
          </w:p>
        </w:tc>
        <w:tc>
          <w:tcPr>
            <w:tcW w:w="2689" w:type="dxa"/>
            <w:tcBorders>
              <w:bottom w:val="single" w:sz="2" w:space="0" w:color="000000"/>
            </w:tcBorders>
            <w:vAlign w:val="bottom"/>
          </w:tcPr>
          <w:p w14:paraId="59FEB7CC" w14:textId="1B31201E" w:rsidR="00276CAA" w:rsidRDefault="00756A2D">
            <w:pPr>
              <w:pStyle w:val="Compact"/>
              <w:widowControl w:val="0"/>
              <w:spacing w:line="360" w:lineRule="auto"/>
              <w:jc w:val="center"/>
              <w:rPr>
                <w:rFonts w:ascii="Arial" w:hAnsi="Arial" w:cs="Arial"/>
              </w:rPr>
            </w:pPr>
            <w:r>
              <w:rPr>
                <w:rFonts w:ascii="Arial" w:eastAsia="Cambria" w:hAnsi="Arial" w:cs="Arial"/>
              </w:rPr>
              <w:t>Estimate (</w:t>
            </w:r>
            <w:del w:id="89" w:author="David Moriña Soler" w:date="2023-02-11T08:07:00Z">
              <w:r w:rsidDel="006C010C">
                <w:rPr>
                  <w:rFonts w:ascii="Arial" w:eastAsia="Cambria" w:hAnsi="Arial" w:cs="Arial"/>
                </w:rPr>
                <w:delText>95% CrI</w:delText>
              </w:r>
            </w:del>
            <w:ins w:id="90" w:author="David Moriña Soler" w:date="2023-02-11T08:07:00Z">
              <w:r w:rsidR="006C010C">
                <w:rPr>
                  <w:rFonts w:ascii="Arial" w:eastAsia="Cambria" w:hAnsi="Arial" w:cs="Arial"/>
                </w:rPr>
                <w:t>P25-P75</w:t>
              </w:r>
            </w:ins>
            <w:r>
              <w:rPr>
                <w:rFonts w:ascii="Arial" w:eastAsia="Cambria" w:hAnsi="Arial" w:cs="Arial"/>
              </w:rPr>
              <w:t>)</w:t>
            </w:r>
          </w:p>
        </w:tc>
      </w:tr>
      <w:tr w:rsidR="00677F73" w14:paraId="59FEB7D1" w14:textId="77777777" w:rsidTr="00346F5A">
        <w:trPr>
          <w:jc w:val="center"/>
        </w:trPr>
        <w:tc>
          <w:tcPr>
            <w:tcW w:w="2348" w:type="dxa"/>
            <w:vMerge w:val="restart"/>
            <w:tcBorders>
              <w:top w:val="single" w:sz="2" w:space="0" w:color="000000"/>
              <w:bottom w:val="single" w:sz="2" w:space="0" w:color="000000"/>
            </w:tcBorders>
            <w:vAlign w:val="center"/>
          </w:tcPr>
          <w:p w14:paraId="59FEB7CE" w14:textId="77777777" w:rsidR="00677F73" w:rsidRDefault="00677F73" w:rsidP="00677F73">
            <w:pPr>
              <w:widowControl w:val="0"/>
              <w:spacing w:line="360" w:lineRule="auto"/>
              <w:jc w:val="center"/>
              <w:rPr>
                <w:rFonts w:ascii="Arial" w:hAnsi="Arial" w:cs="Arial"/>
              </w:rPr>
            </w:pPr>
            <w:r>
              <w:rPr>
                <w:rFonts w:ascii="Arial" w:eastAsia="Cambria" w:hAnsi="Arial" w:cs="Arial"/>
              </w:rPr>
              <w:t>Andalucía</w:t>
            </w:r>
          </w:p>
        </w:tc>
        <w:tc>
          <w:tcPr>
            <w:tcW w:w="1337" w:type="dxa"/>
            <w:tcBorders>
              <w:top w:val="single" w:sz="2" w:space="0" w:color="000000"/>
            </w:tcBorders>
          </w:tcPr>
          <w:p w14:paraId="59FEB7CF" w14:textId="2A133005" w:rsidR="00677F73" w:rsidRDefault="00471E30" w:rsidP="00677F7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59FEB7D0" w14:textId="779620B3" w:rsidR="00677F73" w:rsidRPr="00480A15" w:rsidRDefault="00677F73" w:rsidP="00677F73">
            <w:pPr>
              <w:pStyle w:val="Compact"/>
              <w:widowControl w:val="0"/>
              <w:spacing w:line="360" w:lineRule="auto"/>
              <w:jc w:val="center"/>
              <w:rPr>
                <w:rFonts w:ascii="Arial" w:hAnsi="Arial" w:cs="Arial"/>
              </w:rPr>
            </w:pPr>
            <w:r w:rsidRPr="00480A15">
              <w:rPr>
                <w:rFonts w:ascii="Arial" w:hAnsi="Arial" w:cs="Arial"/>
              </w:rPr>
              <w:t>0.97 (0.95 - 0.99)</w:t>
            </w:r>
          </w:p>
        </w:tc>
      </w:tr>
      <w:tr w:rsidR="00677F73" w14:paraId="0AC01BB9" w14:textId="77777777" w:rsidTr="00346F5A">
        <w:trPr>
          <w:jc w:val="center"/>
        </w:trPr>
        <w:tc>
          <w:tcPr>
            <w:tcW w:w="2348" w:type="dxa"/>
            <w:vMerge/>
            <w:tcBorders>
              <w:top w:val="single" w:sz="4" w:space="0" w:color="000000"/>
              <w:bottom w:val="single" w:sz="2" w:space="0" w:color="000000"/>
            </w:tcBorders>
            <w:vAlign w:val="center"/>
          </w:tcPr>
          <w:p w14:paraId="758272A6" w14:textId="77777777" w:rsidR="00677F73" w:rsidRDefault="00677F73" w:rsidP="00677F73">
            <w:pPr>
              <w:widowControl w:val="0"/>
              <w:spacing w:line="360" w:lineRule="auto"/>
              <w:jc w:val="center"/>
              <w:rPr>
                <w:rFonts w:ascii="Arial" w:eastAsia="Cambria" w:hAnsi="Arial" w:cs="Arial"/>
              </w:rPr>
            </w:pPr>
          </w:p>
        </w:tc>
        <w:tc>
          <w:tcPr>
            <w:tcW w:w="1337" w:type="dxa"/>
          </w:tcPr>
          <w:p w14:paraId="28752FC2" w14:textId="0306C39B" w:rsidR="00677F73" w:rsidRDefault="00471E30" w:rsidP="00677F7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32B5FD38" w14:textId="78705D71" w:rsidR="00677F73" w:rsidRPr="00480A15" w:rsidRDefault="00677F73" w:rsidP="00677F73">
            <w:pPr>
              <w:pStyle w:val="Compact"/>
              <w:widowControl w:val="0"/>
              <w:spacing w:line="360" w:lineRule="auto"/>
              <w:jc w:val="center"/>
              <w:rPr>
                <w:rFonts w:ascii="Arial" w:eastAsia="Cambria" w:hAnsi="Arial" w:cs="Arial"/>
              </w:rPr>
            </w:pPr>
            <w:r w:rsidRPr="00480A15">
              <w:rPr>
                <w:rFonts w:ascii="Arial" w:hAnsi="Arial" w:cs="Arial"/>
              </w:rPr>
              <w:t>0.44 (0.41 - 0.48)</w:t>
            </w:r>
          </w:p>
        </w:tc>
      </w:tr>
      <w:tr w:rsidR="00346F5A" w14:paraId="7027D8BE" w14:textId="77777777" w:rsidTr="00346F5A">
        <w:trPr>
          <w:jc w:val="center"/>
        </w:trPr>
        <w:tc>
          <w:tcPr>
            <w:tcW w:w="2348" w:type="dxa"/>
            <w:vMerge/>
            <w:tcBorders>
              <w:top w:val="single" w:sz="4" w:space="0" w:color="000000"/>
              <w:bottom w:val="single" w:sz="2" w:space="0" w:color="000000"/>
            </w:tcBorders>
            <w:vAlign w:val="center"/>
          </w:tcPr>
          <w:p w14:paraId="08B4D556" w14:textId="77777777" w:rsidR="00346F5A" w:rsidRDefault="00346F5A" w:rsidP="00346F5A">
            <w:pPr>
              <w:widowControl w:val="0"/>
              <w:spacing w:line="360" w:lineRule="auto"/>
              <w:jc w:val="center"/>
              <w:rPr>
                <w:rFonts w:ascii="Arial" w:eastAsia="Cambria" w:hAnsi="Arial" w:cs="Arial"/>
              </w:rPr>
            </w:pPr>
          </w:p>
        </w:tc>
        <w:tc>
          <w:tcPr>
            <w:tcW w:w="1337" w:type="dxa"/>
          </w:tcPr>
          <w:p w14:paraId="1C68EC7B" w14:textId="6BBB74FC" w:rsidR="00346F5A" w:rsidRDefault="00D80253" w:rsidP="00346F5A">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0044F2EB" w14:textId="6A149824" w:rsidR="00346F5A" w:rsidRDefault="00D80253" w:rsidP="00346F5A">
            <w:pPr>
              <w:pStyle w:val="Compact"/>
              <w:widowControl w:val="0"/>
              <w:spacing w:line="360" w:lineRule="auto"/>
              <w:jc w:val="center"/>
              <w:rPr>
                <w:rFonts w:ascii="Arial" w:eastAsia="Cambria" w:hAnsi="Arial" w:cs="Arial"/>
              </w:rPr>
            </w:pPr>
            <w:r w:rsidRPr="00D80253">
              <w:rPr>
                <w:rFonts w:ascii="Arial" w:eastAsia="Cambria" w:hAnsi="Arial" w:cs="Arial"/>
              </w:rPr>
              <w:t>-1.67 (-2.31, -0.39)</w:t>
            </w:r>
          </w:p>
        </w:tc>
      </w:tr>
      <w:tr w:rsidR="00346F5A" w14:paraId="59FEB7D5" w14:textId="77777777" w:rsidTr="00F63C8D">
        <w:trPr>
          <w:jc w:val="center"/>
        </w:trPr>
        <w:tc>
          <w:tcPr>
            <w:tcW w:w="2348" w:type="dxa"/>
            <w:vMerge/>
            <w:tcBorders>
              <w:bottom w:val="single" w:sz="2" w:space="0" w:color="000000"/>
            </w:tcBorders>
            <w:vAlign w:val="center"/>
          </w:tcPr>
          <w:p w14:paraId="59FEB7D2" w14:textId="77777777" w:rsidR="00346F5A" w:rsidRDefault="00346F5A" w:rsidP="00346F5A">
            <w:pPr>
              <w:widowControl w:val="0"/>
              <w:spacing w:line="360" w:lineRule="auto"/>
              <w:jc w:val="center"/>
              <w:rPr>
                <w:rFonts w:ascii="Arial" w:hAnsi="Arial" w:cs="Arial"/>
              </w:rPr>
            </w:pPr>
          </w:p>
        </w:tc>
        <w:tc>
          <w:tcPr>
            <w:tcW w:w="1337" w:type="dxa"/>
            <w:tcBorders>
              <w:bottom w:val="single" w:sz="2" w:space="0" w:color="000000"/>
            </w:tcBorders>
          </w:tcPr>
          <w:p w14:paraId="59FEB7D3" w14:textId="2EC0BB83" w:rsidR="00346F5A" w:rsidRDefault="00D80253" w:rsidP="00346F5A">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59FEB7D4" w14:textId="51A66CAC" w:rsidR="00346F5A" w:rsidRDefault="00D80253" w:rsidP="00346F5A">
            <w:pPr>
              <w:pStyle w:val="Compact"/>
              <w:widowControl w:val="0"/>
              <w:spacing w:line="360" w:lineRule="auto"/>
              <w:jc w:val="center"/>
              <w:rPr>
                <w:rFonts w:ascii="Arial" w:hAnsi="Arial" w:cs="Arial"/>
              </w:rPr>
            </w:pPr>
            <w:r w:rsidRPr="00D80253">
              <w:rPr>
                <w:rFonts w:ascii="Arial" w:hAnsi="Arial" w:cs="Arial"/>
              </w:rPr>
              <w:t>-1.71 (-2.66, -0.68)</w:t>
            </w:r>
          </w:p>
        </w:tc>
      </w:tr>
      <w:tr w:rsidR="00D80253" w14:paraId="207FF997" w14:textId="77777777" w:rsidTr="00737EA7">
        <w:trPr>
          <w:jc w:val="center"/>
        </w:trPr>
        <w:tc>
          <w:tcPr>
            <w:tcW w:w="2348" w:type="dxa"/>
            <w:vMerge w:val="restart"/>
            <w:tcBorders>
              <w:top w:val="single" w:sz="2" w:space="0" w:color="000000"/>
              <w:bottom w:val="single" w:sz="2" w:space="0" w:color="000000"/>
            </w:tcBorders>
            <w:vAlign w:val="center"/>
          </w:tcPr>
          <w:p w14:paraId="0263AB73" w14:textId="3F8C2150" w:rsidR="00D80253" w:rsidRDefault="00D80253" w:rsidP="00D80253">
            <w:pPr>
              <w:widowControl w:val="0"/>
              <w:spacing w:line="360" w:lineRule="auto"/>
              <w:jc w:val="center"/>
              <w:rPr>
                <w:rFonts w:ascii="Arial" w:hAnsi="Arial" w:cs="Arial"/>
              </w:rPr>
            </w:pPr>
            <w:r>
              <w:rPr>
                <w:rFonts w:ascii="Arial" w:eastAsia="Cambria" w:hAnsi="Arial" w:cs="Arial"/>
              </w:rPr>
              <w:t>Aragón</w:t>
            </w:r>
          </w:p>
        </w:tc>
        <w:tc>
          <w:tcPr>
            <w:tcW w:w="1337" w:type="dxa"/>
            <w:tcBorders>
              <w:top w:val="single" w:sz="2" w:space="0" w:color="000000"/>
            </w:tcBorders>
          </w:tcPr>
          <w:p w14:paraId="44B4FED2" w14:textId="4E7945B7"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EA08E4C" w14:textId="3BE31F0A" w:rsidR="00D80253" w:rsidRPr="00480A15" w:rsidRDefault="00D80253" w:rsidP="00D80253">
            <w:pPr>
              <w:pStyle w:val="Compact"/>
              <w:widowControl w:val="0"/>
              <w:spacing w:line="360" w:lineRule="auto"/>
              <w:jc w:val="center"/>
              <w:rPr>
                <w:rFonts w:ascii="Arial" w:hAnsi="Arial" w:cs="Arial"/>
              </w:rPr>
            </w:pPr>
            <w:r w:rsidRPr="00480A15">
              <w:rPr>
                <w:rFonts w:ascii="Arial" w:hAnsi="Arial" w:cs="Arial"/>
              </w:rPr>
              <w:t>0.98 (0.97 - 0.99)</w:t>
            </w:r>
          </w:p>
        </w:tc>
      </w:tr>
      <w:tr w:rsidR="00D80253" w14:paraId="346F6B7B" w14:textId="77777777" w:rsidTr="00737EA7">
        <w:trPr>
          <w:jc w:val="center"/>
        </w:trPr>
        <w:tc>
          <w:tcPr>
            <w:tcW w:w="2348" w:type="dxa"/>
            <w:vMerge/>
            <w:tcBorders>
              <w:top w:val="single" w:sz="4" w:space="0" w:color="000000"/>
              <w:bottom w:val="single" w:sz="2" w:space="0" w:color="000000"/>
            </w:tcBorders>
            <w:vAlign w:val="center"/>
          </w:tcPr>
          <w:p w14:paraId="6896D29F" w14:textId="77777777" w:rsidR="00D80253" w:rsidRDefault="00D80253" w:rsidP="00D80253">
            <w:pPr>
              <w:widowControl w:val="0"/>
              <w:spacing w:line="360" w:lineRule="auto"/>
              <w:jc w:val="center"/>
              <w:rPr>
                <w:rFonts w:ascii="Arial" w:eastAsia="Cambria" w:hAnsi="Arial" w:cs="Arial"/>
              </w:rPr>
            </w:pPr>
          </w:p>
        </w:tc>
        <w:tc>
          <w:tcPr>
            <w:tcW w:w="1337" w:type="dxa"/>
          </w:tcPr>
          <w:p w14:paraId="7D1B0383" w14:textId="12FBF9D4"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1062AC0F" w14:textId="64E41E13" w:rsidR="00D80253" w:rsidRPr="00480A15" w:rsidRDefault="00D80253" w:rsidP="00D80253">
            <w:pPr>
              <w:pStyle w:val="Compact"/>
              <w:widowControl w:val="0"/>
              <w:spacing w:line="360" w:lineRule="auto"/>
              <w:jc w:val="center"/>
              <w:rPr>
                <w:rFonts w:ascii="Arial" w:eastAsia="Cambria" w:hAnsi="Arial" w:cs="Arial"/>
              </w:rPr>
            </w:pPr>
            <w:r w:rsidRPr="00480A15">
              <w:rPr>
                <w:rFonts w:ascii="Arial" w:hAnsi="Arial" w:cs="Arial"/>
              </w:rPr>
              <w:t>0.28 (0.27 - 0.32)</w:t>
            </w:r>
          </w:p>
        </w:tc>
      </w:tr>
      <w:tr w:rsidR="00D80253" w14:paraId="20288637" w14:textId="77777777" w:rsidTr="00737EA7">
        <w:trPr>
          <w:jc w:val="center"/>
        </w:trPr>
        <w:tc>
          <w:tcPr>
            <w:tcW w:w="2348" w:type="dxa"/>
            <w:vMerge/>
            <w:tcBorders>
              <w:top w:val="single" w:sz="4" w:space="0" w:color="000000"/>
              <w:bottom w:val="single" w:sz="2" w:space="0" w:color="000000"/>
            </w:tcBorders>
            <w:vAlign w:val="center"/>
          </w:tcPr>
          <w:p w14:paraId="317B11B8" w14:textId="77777777" w:rsidR="00D80253" w:rsidRDefault="00D80253" w:rsidP="00D80253">
            <w:pPr>
              <w:widowControl w:val="0"/>
              <w:spacing w:line="360" w:lineRule="auto"/>
              <w:jc w:val="center"/>
              <w:rPr>
                <w:rFonts w:ascii="Arial" w:eastAsia="Cambria" w:hAnsi="Arial" w:cs="Arial"/>
              </w:rPr>
            </w:pPr>
          </w:p>
        </w:tc>
        <w:tc>
          <w:tcPr>
            <w:tcW w:w="1337" w:type="dxa"/>
          </w:tcPr>
          <w:p w14:paraId="596396FC" w14:textId="4880DAEE" w:rsidR="00D80253" w:rsidRDefault="00D80253"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5CA424E6" w14:textId="2267F77C"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0.76 (0.17, 1.43)</w:t>
            </w:r>
          </w:p>
        </w:tc>
      </w:tr>
      <w:tr w:rsidR="00D80253" w14:paraId="506B34C6" w14:textId="77777777" w:rsidTr="00737EA7">
        <w:trPr>
          <w:jc w:val="center"/>
        </w:trPr>
        <w:tc>
          <w:tcPr>
            <w:tcW w:w="2348" w:type="dxa"/>
            <w:vMerge/>
            <w:tcBorders>
              <w:bottom w:val="single" w:sz="2" w:space="0" w:color="000000"/>
            </w:tcBorders>
            <w:vAlign w:val="center"/>
          </w:tcPr>
          <w:p w14:paraId="4DB1ACB8"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343BE649" w14:textId="638A3859" w:rsidR="00D80253" w:rsidRDefault="00D80253"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8FE5762" w14:textId="2AB191AB" w:rsidR="00D80253" w:rsidRDefault="00D80253" w:rsidP="00D80253">
            <w:pPr>
              <w:pStyle w:val="Compact"/>
              <w:widowControl w:val="0"/>
              <w:spacing w:line="360" w:lineRule="auto"/>
              <w:jc w:val="center"/>
              <w:rPr>
                <w:rFonts w:ascii="Arial" w:hAnsi="Arial" w:cs="Arial"/>
              </w:rPr>
            </w:pPr>
            <w:r w:rsidRPr="00D80253">
              <w:rPr>
                <w:rFonts w:ascii="Arial" w:hAnsi="Arial" w:cs="Arial"/>
              </w:rPr>
              <w:t>-1.06 (-1.36, -0.69)</w:t>
            </w:r>
          </w:p>
        </w:tc>
      </w:tr>
      <w:tr w:rsidR="00D80253" w14:paraId="6A58B53A" w14:textId="77777777" w:rsidTr="00737EA7">
        <w:trPr>
          <w:jc w:val="center"/>
        </w:trPr>
        <w:tc>
          <w:tcPr>
            <w:tcW w:w="2348" w:type="dxa"/>
            <w:vMerge w:val="restart"/>
            <w:tcBorders>
              <w:top w:val="single" w:sz="2" w:space="0" w:color="000000"/>
              <w:bottom w:val="single" w:sz="2" w:space="0" w:color="000000"/>
            </w:tcBorders>
            <w:vAlign w:val="center"/>
          </w:tcPr>
          <w:p w14:paraId="4A2801DC" w14:textId="487E04B5" w:rsidR="00D80253" w:rsidRDefault="00D80253" w:rsidP="00D80253">
            <w:pPr>
              <w:widowControl w:val="0"/>
              <w:spacing w:line="360" w:lineRule="auto"/>
              <w:jc w:val="center"/>
              <w:rPr>
                <w:rFonts w:ascii="Arial" w:hAnsi="Arial" w:cs="Arial"/>
              </w:rPr>
            </w:pPr>
            <w:r>
              <w:rPr>
                <w:rFonts w:ascii="Arial" w:eastAsia="Cambria" w:hAnsi="Arial" w:cs="Arial"/>
              </w:rPr>
              <w:t>Asturies</w:t>
            </w:r>
          </w:p>
        </w:tc>
        <w:tc>
          <w:tcPr>
            <w:tcW w:w="1337" w:type="dxa"/>
            <w:tcBorders>
              <w:top w:val="single" w:sz="2" w:space="0" w:color="000000"/>
            </w:tcBorders>
          </w:tcPr>
          <w:p w14:paraId="7BDC3161" w14:textId="50B1AF06"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495F5BFC" w14:textId="5FDE2C1B" w:rsidR="00D80253" w:rsidRDefault="00D80253" w:rsidP="00D80253">
            <w:pPr>
              <w:pStyle w:val="Compact"/>
              <w:widowControl w:val="0"/>
              <w:spacing w:line="360" w:lineRule="auto"/>
              <w:jc w:val="center"/>
              <w:rPr>
                <w:rFonts w:ascii="Arial" w:hAnsi="Arial" w:cs="Arial"/>
              </w:rPr>
            </w:pPr>
            <w:r w:rsidRPr="00480A15">
              <w:rPr>
                <w:rFonts w:ascii="Arial" w:hAnsi="Arial" w:cs="Arial"/>
              </w:rPr>
              <w:t>0.97 (0.90 - 0.99</w:t>
            </w:r>
            <w:r>
              <w:rPr>
                <w:rFonts w:ascii="Arial" w:hAnsi="Arial" w:cs="Arial"/>
              </w:rPr>
              <w:t>)</w:t>
            </w:r>
          </w:p>
        </w:tc>
      </w:tr>
      <w:tr w:rsidR="00D80253" w14:paraId="34182611" w14:textId="77777777" w:rsidTr="00737EA7">
        <w:trPr>
          <w:jc w:val="center"/>
        </w:trPr>
        <w:tc>
          <w:tcPr>
            <w:tcW w:w="2348" w:type="dxa"/>
            <w:vMerge/>
            <w:tcBorders>
              <w:top w:val="single" w:sz="4" w:space="0" w:color="000000"/>
              <w:bottom w:val="single" w:sz="2" w:space="0" w:color="000000"/>
            </w:tcBorders>
            <w:vAlign w:val="center"/>
          </w:tcPr>
          <w:p w14:paraId="682D5460" w14:textId="77777777" w:rsidR="00D80253" w:rsidRDefault="00D80253" w:rsidP="00D80253">
            <w:pPr>
              <w:widowControl w:val="0"/>
              <w:spacing w:line="360" w:lineRule="auto"/>
              <w:jc w:val="center"/>
              <w:rPr>
                <w:rFonts w:ascii="Arial" w:eastAsia="Cambria" w:hAnsi="Arial" w:cs="Arial"/>
              </w:rPr>
            </w:pPr>
          </w:p>
        </w:tc>
        <w:tc>
          <w:tcPr>
            <w:tcW w:w="1337" w:type="dxa"/>
          </w:tcPr>
          <w:p w14:paraId="2E0ACCB4" w14:textId="15726AC8"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6F5BE975" w14:textId="694EEFBB"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0.40 (0.37 - 0.53)</w:t>
            </w:r>
          </w:p>
        </w:tc>
      </w:tr>
      <w:tr w:rsidR="00D80253" w14:paraId="4ACBF308" w14:textId="77777777" w:rsidTr="00737EA7">
        <w:trPr>
          <w:jc w:val="center"/>
        </w:trPr>
        <w:tc>
          <w:tcPr>
            <w:tcW w:w="2348" w:type="dxa"/>
            <w:vMerge/>
            <w:tcBorders>
              <w:top w:val="single" w:sz="4" w:space="0" w:color="000000"/>
              <w:bottom w:val="single" w:sz="2" w:space="0" w:color="000000"/>
            </w:tcBorders>
            <w:vAlign w:val="center"/>
          </w:tcPr>
          <w:p w14:paraId="1D7917B2" w14:textId="77777777" w:rsidR="00D80253" w:rsidRDefault="00D80253" w:rsidP="00D80253">
            <w:pPr>
              <w:widowControl w:val="0"/>
              <w:spacing w:line="360" w:lineRule="auto"/>
              <w:jc w:val="center"/>
              <w:rPr>
                <w:rFonts w:ascii="Arial" w:eastAsia="Cambria" w:hAnsi="Arial" w:cs="Arial"/>
              </w:rPr>
            </w:pPr>
          </w:p>
        </w:tc>
        <w:tc>
          <w:tcPr>
            <w:tcW w:w="1337" w:type="dxa"/>
          </w:tcPr>
          <w:p w14:paraId="498EC003" w14:textId="37A6F831" w:rsidR="00D80253" w:rsidRDefault="00D80253"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0468FD59" w14:textId="7F6906F1"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0.44 (0.11, 0.69)</w:t>
            </w:r>
          </w:p>
        </w:tc>
      </w:tr>
      <w:tr w:rsidR="00D80253" w14:paraId="7CC958CC" w14:textId="77777777" w:rsidTr="00737EA7">
        <w:trPr>
          <w:jc w:val="center"/>
        </w:trPr>
        <w:tc>
          <w:tcPr>
            <w:tcW w:w="2348" w:type="dxa"/>
            <w:vMerge/>
            <w:tcBorders>
              <w:bottom w:val="single" w:sz="2" w:space="0" w:color="000000"/>
            </w:tcBorders>
            <w:vAlign w:val="center"/>
          </w:tcPr>
          <w:p w14:paraId="0D37607D"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207D4213" w14:textId="6F6230B7" w:rsidR="00D80253" w:rsidRDefault="00D80253"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005CA241" w14:textId="7B3C5783" w:rsidR="00D80253" w:rsidRDefault="00D80253" w:rsidP="00D80253">
            <w:pPr>
              <w:pStyle w:val="Compact"/>
              <w:widowControl w:val="0"/>
              <w:spacing w:line="360" w:lineRule="auto"/>
              <w:jc w:val="center"/>
              <w:rPr>
                <w:rFonts w:ascii="Arial" w:hAnsi="Arial" w:cs="Arial"/>
              </w:rPr>
            </w:pPr>
            <w:r w:rsidRPr="00D80253">
              <w:rPr>
                <w:rFonts w:ascii="Arial" w:hAnsi="Arial" w:cs="Arial"/>
              </w:rPr>
              <w:t>-0.90 (-1.77, -0.63)</w:t>
            </w:r>
          </w:p>
        </w:tc>
      </w:tr>
      <w:tr w:rsidR="00D80253" w14:paraId="7EFAB90F" w14:textId="77777777" w:rsidTr="00737EA7">
        <w:trPr>
          <w:jc w:val="center"/>
        </w:trPr>
        <w:tc>
          <w:tcPr>
            <w:tcW w:w="2348" w:type="dxa"/>
            <w:vMerge w:val="restart"/>
            <w:tcBorders>
              <w:top w:val="single" w:sz="2" w:space="0" w:color="000000"/>
              <w:bottom w:val="single" w:sz="2" w:space="0" w:color="000000"/>
            </w:tcBorders>
            <w:vAlign w:val="center"/>
          </w:tcPr>
          <w:p w14:paraId="3E71F5C1" w14:textId="2892AF88" w:rsidR="00D80253" w:rsidRDefault="00D80253" w:rsidP="00D80253">
            <w:pPr>
              <w:widowControl w:val="0"/>
              <w:spacing w:line="360" w:lineRule="auto"/>
              <w:jc w:val="center"/>
              <w:rPr>
                <w:rFonts w:ascii="Arial" w:hAnsi="Arial" w:cs="Arial"/>
              </w:rPr>
            </w:pPr>
            <w:r>
              <w:rPr>
                <w:rFonts w:ascii="Arial" w:eastAsia="Cambria" w:hAnsi="Arial" w:cs="Arial"/>
              </w:rPr>
              <w:t>Cantabria</w:t>
            </w:r>
          </w:p>
        </w:tc>
        <w:tc>
          <w:tcPr>
            <w:tcW w:w="1337" w:type="dxa"/>
            <w:tcBorders>
              <w:top w:val="single" w:sz="2" w:space="0" w:color="000000"/>
            </w:tcBorders>
          </w:tcPr>
          <w:p w14:paraId="34EDC947" w14:textId="5ABCE512"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214F6C4E" w14:textId="4E06812C" w:rsidR="00D80253" w:rsidRDefault="00D80253" w:rsidP="00D80253">
            <w:pPr>
              <w:pStyle w:val="Compact"/>
              <w:widowControl w:val="0"/>
              <w:spacing w:line="360" w:lineRule="auto"/>
              <w:jc w:val="center"/>
              <w:rPr>
                <w:rFonts w:ascii="Arial" w:hAnsi="Arial" w:cs="Arial"/>
              </w:rPr>
            </w:pPr>
            <w:r w:rsidRPr="00480A15">
              <w:rPr>
                <w:rFonts w:ascii="Arial" w:hAnsi="Arial" w:cs="Arial"/>
              </w:rPr>
              <w:t>0.97 (0.95 - 0.99)</w:t>
            </w:r>
          </w:p>
        </w:tc>
      </w:tr>
      <w:tr w:rsidR="00D80253" w14:paraId="2B4244A0" w14:textId="77777777" w:rsidTr="00737EA7">
        <w:trPr>
          <w:jc w:val="center"/>
        </w:trPr>
        <w:tc>
          <w:tcPr>
            <w:tcW w:w="2348" w:type="dxa"/>
            <w:vMerge/>
            <w:tcBorders>
              <w:top w:val="single" w:sz="4" w:space="0" w:color="000000"/>
              <w:bottom w:val="single" w:sz="2" w:space="0" w:color="000000"/>
            </w:tcBorders>
            <w:vAlign w:val="center"/>
          </w:tcPr>
          <w:p w14:paraId="739A74A6" w14:textId="77777777" w:rsidR="00D80253" w:rsidRDefault="00D80253" w:rsidP="00D80253">
            <w:pPr>
              <w:widowControl w:val="0"/>
              <w:spacing w:line="360" w:lineRule="auto"/>
              <w:jc w:val="center"/>
              <w:rPr>
                <w:rFonts w:ascii="Arial" w:eastAsia="Cambria" w:hAnsi="Arial" w:cs="Arial"/>
              </w:rPr>
            </w:pPr>
          </w:p>
        </w:tc>
        <w:tc>
          <w:tcPr>
            <w:tcW w:w="1337" w:type="dxa"/>
          </w:tcPr>
          <w:p w14:paraId="0779FC6B" w14:textId="508A7A23"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6DD54EF0" w14:textId="6A96418F"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0.30 (0.28 - 0.35)</w:t>
            </w:r>
          </w:p>
        </w:tc>
      </w:tr>
      <w:tr w:rsidR="00D80253" w14:paraId="5C2EEB92" w14:textId="77777777" w:rsidTr="00737EA7">
        <w:trPr>
          <w:jc w:val="center"/>
        </w:trPr>
        <w:tc>
          <w:tcPr>
            <w:tcW w:w="2348" w:type="dxa"/>
            <w:vMerge/>
            <w:tcBorders>
              <w:top w:val="single" w:sz="4" w:space="0" w:color="000000"/>
              <w:bottom w:val="single" w:sz="2" w:space="0" w:color="000000"/>
            </w:tcBorders>
            <w:vAlign w:val="center"/>
          </w:tcPr>
          <w:p w14:paraId="284F7648" w14:textId="77777777" w:rsidR="00D80253" w:rsidRDefault="00D80253" w:rsidP="00D80253">
            <w:pPr>
              <w:widowControl w:val="0"/>
              <w:spacing w:line="360" w:lineRule="auto"/>
              <w:jc w:val="center"/>
              <w:rPr>
                <w:rFonts w:ascii="Arial" w:eastAsia="Cambria" w:hAnsi="Arial" w:cs="Arial"/>
              </w:rPr>
            </w:pPr>
          </w:p>
        </w:tc>
        <w:tc>
          <w:tcPr>
            <w:tcW w:w="1337" w:type="dxa"/>
          </w:tcPr>
          <w:p w14:paraId="0B797EED" w14:textId="20BCE7FE" w:rsidR="00D80253" w:rsidRDefault="00D80253"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4F070A9C" w14:textId="07477552"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-0.44 (-0.71, 0.002)</w:t>
            </w:r>
          </w:p>
        </w:tc>
      </w:tr>
      <w:tr w:rsidR="00D80253" w14:paraId="0B7823E5" w14:textId="77777777" w:rsidTr="00737EA7">
        <w:trPr>
          <w:jc w:val="center"/>
        </w:trPr>
        <w:tc>
          <w:tcPr>
            <w:tcW w:w="2348" w:type="dxa"/>
            <w:vMerge/>
            <w:tcBorders>
              <w:bottom w:val="single" w:sz="2" w:space="0" w:color="000000"/>
            </w:tcBorders>
            <w:vAlign w:val="center"/>
          </w:tcPr>
          <w:p w14:paraId="0F102545"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79728AC0" w14:textId="0951CE76" w:rsidR="00D80253" w:rsidRDefault="00D80253"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3A41DAEA" w14:textId="24012B32" w:rsidR="00D80253" w:rsidRDefault="00D80253" w:rsidP="00D80253">
            <w:pPr>
              <w:pStyle w:val="Compact"/>
              <w:widowControl w:val="0"/>
              <w:spacing w:line="360" w:lineRule="auto"/>
              <w:jc w:val="center"/>
              <w:rPr>
                <w:rFonts w:ascii="Arial" w:hAnsi="Arial" w:cs="Arial"/>
              </w:rPr>
            </w:pPr>
            <w:r w:rsidRPr="00D80253">
              <w:rPr>
                <w:rFonts w:ascii="Arial" w:hAnsi="Arial" w:cs="Arial"/>
              </w:rPr>
              <w:t>-0.53 (-1.29, -0.25)</w:t>
            </w:r>
          </w:p>
        </w:tc>
      </w:tr>
      <w:tr w:rsidR="00D80253" w14:paraId="12CD8015" w14:textId="77777777" w:rsidTr="00737EA7">
        <w:trPr>
          <w:jc w:val="center"/>
        </w:trPr>
        <w:tc>
          <w:tcPr>
            <w:tcW w:w="2348" w:type="dxa"/>
            <w:vMerge w:val="restart"/>
            <w:tcBorders>
              <w:top w:val="single" w:sz="2" w:space="0" w:color="000000"/>
              <w:bottom w:val="single" w:sz="2" w:space="0" w:color="000000"/>
            </w:tcBorders>
            <w:vAlign w:val="center"/>
          </w:tcPr>
          <w:p w14:paraId="34B6896D" w14:textId="569CFF3E" w:rsidR="00D80253" w:rsidRDefault="00D80253" w:rsidP="00D80253">
            <w:pPr>
              <w:widowControl w:val="0"/>
              <w:spacing w:line="360" w:lineRule="auto"/>
              <w:jc w:val="center"/>
              <w:rPr>
                <w:rFonts w:ascii="Arial" w:hAnsi="Arial" w:cs="Arial"/>
              </w:rPr>
            </w:pPr>
            <w:r>
              <w:rPr>
                <w:rFonts w:ascii="Arial" w:eastAsia="Cambria" w:hAnsi="Arial" w:cs="Arial"/>
              </w:rPr>
              <w:t>Castilla y León</w:t>
            </w:r>
          </w:p>
        </w:tc>
        <w:tc>
          <w:tcPr>
            <w:tcW w:w="1337" w:type="dxa"/>
            <w:tcBorders>
              <w:top w:val="single" w:sz="2" w:space="0" w:color="000000"/>
            </w:tcBorders>
          </w:tcPr>
          <w:p w14:paraId="59C2F64F" w14:textId="4FC01B83"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27701B21" w14:textId="59AFE42E"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(0.95 - 0.99)</w:t>
            </w:r>
          </w:p>
        </w:tc>
      </w:tr>
      <w:tr w:rsidR="00D80253" w14:paraId="19AEAB0C" w14:textId="77777777" w:rsidTr="00737EA7">
        <w:trPr>
          <w:jc w:val="center"/>
        </w:trPr>
        <w:tc>
          <w:tcPr>
            <w:tcW w:w="2348" w:type="dxa"/>
            <w:vMerge/>
            <w:tcBorders>
              <w:top w:val="single" w:sz="4" w:space="0" w:color="000000"/>
              <w:bottom w:val="single" w:sz="2" w:space="0" w:color="000000"/>
            </w:tcBorders>
            <w:vAlign w:val="center"/>
          </w:tcPr>
          <w:p w14:paraId="70B756DB" w14:textId="77777777" w:rsidR="00D80253" w:rsidRDefault="00D80253" w:rsidP="00D80253">
            <w:pPr>
              <w:widowControl w:val="0"/>
              <w:spacing w:line="360" w:lineRule="auto"/>
              <w:jc w:val="center"/>
              <w:rPr>
                <w:rFonts w:ascii="Arial" w:eastAsia="Cambria" w:hAnsi="Arial" w:cs="Arial"/>
              </w:rPr>
            </w:pPr>
          </w:p>
        </w:tc>
        <w:tc>
          <w:tcPr>
            <w:tcW w:w="1337" w:type="dxa"/>
          </w:tcPr>
          <w:p w14:paraId="448BF65C" w14:textId="5FDBE507"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4877095A" w14:textId="4BD197DF"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0.36 (0.32 - 0.41)</w:t>
            </w:r>
          </w:p>
        </w:tc>
      </w:tr>
      <w:tr w:rsidR="00D80253" w14:paraId="42238DEE" w14:textId="77777777" w:rsidTr="00737EA7">
        <w:trPr>
          <w:jc w:val="center"/>
        </w:trPr>
        <w:tc>
          <w:tcPr>
            <w:tcW w:w="2348" w:type="dxa"/>
            <w:vMerge/>
            <w:tcBorders>
              <w:top w:val="single" w:sz="4" w:space="0" w:color="000000"/>
              <w:bottom w:val="single" w:sz="2" w:space="0" w:color="000000"/>
            </w:tcBorders>
            <w:vAlign w:val="center"/>
          </w:tcPr>
          <w:p w14:paraId="5CE4ADAB" w14:textId="77777777" w:rsidR="00D80253" w:rsidRDefault="00D80253" w:rsidP="00D80253">
            <w:pPr>
              <w:widowControl w:val="0"/>
              <w:spacing w:line="360" w:lineRule="auto"/>
              <w:jc w:val="center"/>
              <w:rPr>
                <w:rFonts w:ascii="Arial" w:eastAsia="Cambria" w:hAnsi="Arial" w:cs="Arial"/>
              </w:rPr>
            </w:pPr>
          </w:p>
        </w:tc>
        <w:tc>
          <w:tcPr>
            <w:tcW w:w="1337" w:type="dxa"/>
          </w:tcPr>
          <w:p w14:paraId="4BE76FCF" w14:textId="770C505F" w:rsidR="00D80253" w:rsidRDefault="00D80253"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08B92741" w14:textId="7007EF37"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-0.84 (-1.33, -0.23)</w:t>
            </w:r>
          </w:p>
        </w:tc>
      </w:tr>
      <w:tr w:rsidR="00D80253" w14:paraId="44D4FDBC" w14:textId="77777777" w:rsidTr="00737EA7">
        <w:trPr>
          <w:jc w:val="center"/>
        </w:trPr>
        <w:tc>
          <w:tcPr>
            <w:tcW w:w="2348" w:type="dxa"/>
            <w:vMerge/>
            <w:tcBorders>
              <w:bottom w:val="single" w:sz="2" w:space="0" w:color="000000"/>
            </w:tcBorders>
            <w:vAlign w:val="center"/>
          </w:tcPr>
          <w:p w14:paraId="6908A878"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0C33E89A" w14:textId="3F4B133E" w:rsidR="00D80253" w:rsidRDefault="00D80253"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3E6F09BA" w14:textId="2E04F49C" w:rsidR="00D80253" w:rsidRDefault="00D80253" w:rsidP="00D80253">
            <w:pPr>
              <w:pStyle w:val="Compact"/>
              <w:widowControl w:val="0"/>
              <w:spacing w:line="360" w:lineRule="auto"/>
              <w:jc w:val="center"/>
              <w:rPr>
                <w:rFonts w:ascii="Arial" w:hAnsi="Arial" w:cs="Arial"/>
              </w:rPr>
            </w:pPr>
            <w:r w:rsidRPr="00D80253">
              <w:rPr>
                <w:rFonts w:ascii="Arial" w:hAnsi="Arial" w:cs="Arial"/>
              </w:rPr>
              <w:t>-1.22 (-1.88, -0.60)</w:t>
            </w:r>
          </w:p>
        </w:tc>
      </w:tr>
      <w:tr w:rsidR="00D80253" w14:paraId="2BE69F9A" w14:textId="77777777" w:rsidTr="00737EA7">
        <w:trPr>
          <w:jc w:val="center"/>
        </w:trPr>
        <w:tc>
          <w:tcPr>
            <w:tcW w:w="2348" w:type="dxa"/>
            <w:vMerge w:val="restart"/>
            <w:tcBorders>
              <w:top w:val="single" w:sz="2" w:space="0" w:color="000000"/>
              <w:bottom w:val="single" w:sz="2" w:space="0" w:color="000000"/>
            </w:tcBorders>
            <w:vAlign w:val="center"/>
          </w:tcPr>
          <w:p w14:paraId="1D88EE23" w14:textId="7AFE1DFF" w:rsidR="00D80253" w:rsidRDefault="00D80253" w:rsidP="00D80253">
            <w:pPr>
              <w:widowControl w:val="0"/>
              <w:spacing w:line="360" w:lineRule="auto"/>
              <w:jc w:val="center"/>
              <w:rPr>
                <w:rFonts w:ascii="Arial" w:hAnsi="Arial" w:cs="Arial"/>
              </w:rPr>
            </w:pPr>
            <w:r>
              <w:rPr>
                <w:rFonts w:ascii="Arial" w:eastAsia="Cambria" w:hAnsi="Arial" w:cs="Arial"/>
              </w:rPr>
              <w:t>Castilla – La Mancha</w:t>
            </w:r>
          </w:p>
        </w:tc>
        <w:tc>
          <w:tcPr>
            <w:tcW w:w="1337" w:type="dxa"/>
            <w:tcBorders>
              <w:top w:val="single" w:sz="2" w:space="0" w:color="000000"/>
            </w:tcBorders>
          </w:tcPr>
          <w:p w14:paraId="29246E30" w14:textId="080A2B6C"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75A3E720" w14:textId="09E05E71"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p>
        </w:tc>
      </w:tr>
      <w:tr w:rsidR="00D80253" w14:paraId="6C466196" w14:textId="77777777" w:rsidTr="00737EA7">
        <w:trPr>
          <w:jc w:val="center"/>
        </w:trPr>
        <w:tc>
          <w:tcPr>
            <w:tcW w:w="2348" w:type="dxa"/>
            <w:vMerge/>
            <w:tcBorders>
              <w:top w:val="single" w:sz="4" w:space="0" w:color="000000"/>
              <w:bottom w:val="single" w:sz="2" w:space="0" w:color="000000"/>
            </w:tcBorders>
            <w:vAlign w:val="center"/>
          </w:tcPr>
          <w:p w14:paraId="49859CDA" w14:textId="77777777" w:rsidR="00D80253" w:rsidRDefault="00D80253" w:rsidP="00D80253">
            <w:pPr>
              <w:widowControl w:val="0"/>
              <w:spacing w:line="360" w:lineRule="auto"/>
              <w:jc w:val="center"/>
              <w:rPr>
                <w:rFonts w:ascii="Arial" w:eastAsia="Cambria" w:hAnsi="Arial" w:cs="Arial"/>
              </w:rPr>
            </w:pPr>
          </w:p>
        </w:tc>
        <w:tc>
          <w:tcPr>
            <w:tcW w:w="1337" w:type="dxa"/>
          </w:tcPr>
          <w:p w14:paraId="25DF4318" w14:textId="274B7981"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11DB8C7" w14:textId="7F93CA9F"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0.33 (0.31 - 0.36)</w:t>
            </w:r>
          </w:p>
        </w:tc>
      </w:tr>
      <w:tr w:rsidR="00D80253" w14:paraId="7F4E2466" w14:textId="77777777" w:rsidTr="00737EA7">
        <w:trPr>
          <w:jc w:val="center"/>
        </w:trPr>
        <w:tc>
          <w:tcPr>
            <w:tcW w:w="2348" w:type="dxa"/>
            <w:vMerge/>
            <w:tcBorders>
              <w:top w:val="single" w:sz="4" w:space="0" w:color="000000"/>
              <w:bottom w:val="single" w:sz="2" w:space="0" w:color="000000"/>
            </w:tcBorders>
            <w:vAlign w:val="center"/>
          </w:tcPr>
          <w:p w14:paraId="631AB9A4" w14:textId="77777777" w:rsidR="00D80253" w:rsidRDefault="00D80253" w:rsidP="00D80253">
            <w:pPr>
              <w:widowControl w:val="0"/>
              <w:spacing w:line="360" w:lineRule="auto"/>
              <w:jc w:val="center"/>
              <w:rPr>
                <w:rFonts w:ascii="Arial" w:eastAsia="Cambria" w:hAnsi="Arial" w:cs="Arial"/>
              </w:rPr>
            </w:pPr>
          </w:p>
        </w:tc>
        <w:tc>
          <w:tcPr>
            <w:tcW w:w="1337" w:type="dxa"/>
          </w:tcPr>
          <w:p w14:paraId="1350C197" w14:textId="125E0EF1" w:rsidR="00D80253" w:rsidRDefault="00D80253"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C1F7EBF" w14:textId="6CD6F553"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0.06 (-0.18, 0.44)</w:t>
            </w:r>
          </w:p>
        </w:tc>
      </w:tr>
      <w:tr w:rsidR="00D80253" w14:paraId="39FBF4D2" w14:textId="77777777" w:rsidTr="00737EA7">
        <w:trPr>
          <w:jc w:val="center"/>
        </w:trPr>
        <w:tc>
          <w:tcPr>
            <w:tcW w:w="2348" w:type="dxa"/>
            <w:vMerge/>
            <w:tcBorders>
              <w:bottom w:val="single" w:sz="2" w:space="0" w:color="000000"/>
            </w:tcBorders>
            <w:vAlign w:val="center"/>
          </w:tcPr>
          <w:p w14:paraId="73D7540A"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26BFEE8F" w14:textId="0A82D7C2" w:rsidR="00D80253" w:rsidRDefault="00D80253"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2C2F9F38" w14:textId="14A4C62F" w:rsidR="00D80253" w:rsidRDefault="00D80253" w:rsidP="00D80253">
            <w:pPr>
              <w:pStyle w:val="Compact"/>
              <w:widowControl w:val="0"/>
              <w:spacing w:line="360" w:lineRule="auto"/>
              <w:jc w:val="center"/>
              <w:rPr>
                <w:rFonts w:ascii="Arial" w:hAnsi="Arial" w:cs="Arial"/>
              </w:rPr>
            </w:pPr>
            <w:r w:rsidRPr="00D80253">
              <w:rPr>
                <w:rFonts w:ascii="Arial" w:hAnsi="Arial" w:cs="Arial"/>
              </w:rPr>
              <w:t>-0.80 (-1.11, -0.40)</w:t>
            </w:r>
          </w:p>
        </w:tc>
      </w:tr>
      <w:tr w:rsidR="00D80253" w14:paraId="319ACD66" w14:textId="77777777" w:rsidTr="00737EA7">
        <w:trPr>
          <w:jc w:val="center"/>
        </w:trPr>
        <w:tc>
          <w:tcPr>
            <w:tcW w:w="2348" w:type="dxa"/>
            <w:vMerge w:val="restart"/>
            <w:tcBorders>
              <w:top w:val="single" w:sz="2" w:space="0" w:color="000000"/>
              <w:bottom w:val="single" w:sz="2" w:space="0" w:color="000000"/>
            </w:tcBorders>
            <w:vAlign w:val="center"/>
          </w:tcPr>
          <w:p w14:paraId="46C09D8D" w14:textId="12C5D9F6" w:rsidR="00D80253" w:rsidRDefault="00D80253" w:rsidP="00D80253">
            <w:pPr>
              <w:widowControl w:val="0"/>
              <w:spacing w:line="360" w:lineRule="auto"/>
              <w:jc w:val="center"/>
              <w:rPr>
                <w:rFonts w:ascii="Arial" w:hAnsi="Arial" w:cs="Arial"/>
              </w:rPr>
            </w:pPr>
            <w:r>
              <w:rPr>
                <w:rFonts w:ascii="Arial" w:eastAsia="Cambria" w:hAnsi="Arial" w:cs="Arial"/>
              </w:rPr>
              <w:t>Canarias</w:t>
            </w:r>
          </w:p>
        </w:tc>
        <w:tc>
          <w:tcPr>
            <w:tcW w:w="1337" w:type="dxa"/>
            <w:tcBorders>
              <w:top w:val="single" w:sz="2" w:space="0" w:color="000000"/>
            </w:tcBorders>
          </w:tcPr>
          <w:p w14:paraId="6669106C" w14:textId="00BA4E62"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7A7F625" w14:textId="7941B748"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p>
        </w:tc>
      </w:tr>
      <w:tr w:rsidR="00D80253" w14:paraId="3011474B" w14:textId="77777777" w:rsidTr="00737EA7">
        <w:trPr>
          <w:jc w:val="center"/>
        </w:trPr>
        <w:tc>
          <w:tcPr>
            <w:tcW w:w="2348" w:type="dxa"/>
            <w:vMerge/>
            <w:tcBorders>
              <w:top w:val="single" w:sz="4" w:space="0" w:color="000000"/>
              <w:bottom w:val="single" w:sz="2" w:space="0" w:color="000000"/>
            </w:tcBorders>
            <w:vAlign w:val="center"/>
          </w:tcPr>
          <w:p w14:paraId="1AC6815F" w14:textId="77777777" w:rsidR="00D80253" w:rsidRDefault="00D80253" w:rsidP="00D80253">
            <w:pPr>
              <w:widowControl w:val="0"/>
              <w:spacing w:line="360" w:lineRule="auto"/>
              <w:jc w:val="center"/>
              <w:rPr>
                <w:rFonts w:ascii="Arial" w:eastAsia="Cambria" w:hAnsi="Arial" w:cs="Arial"/>
              </w:rPr>
            </w:pPr>
          </w:p>
        </w:tc>
        <w:tc>
          <w:tcPr>
            <w:tcW w:w="1337" w:type="dxa"/>
          </w:tcPr>
          <w:p w14:paraId="4C5DDFA5" w14:textId="56A5CE03"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48599761" w14:textId="69213B8A"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0.35 (0.32 - 0.38)</w:t>
            </w:r>
          </w:p>
        </w:tc>
      </w:tr>
      <w:tr w:rsidR="00D80253" w14:paraId="2A29837D" w14:textId="77777777" w:rsidTr="00737EA7">
        <w:trPr>
          <w:jc w:val="center"/>
        </w:trPr>
        <w:tc>
          <w:tcPr>
            <w:tcW w:w="2348" w:type="dxa"/>
            <w:vMerge/>
            <w:tcBorders>
              <w:top w:val="single" w:sz="4" w:space="0" w:color="000000"/>
              <w:bottom w:val="single" w:sz="2" w:space="0" w:color="000000"/>
            </w:tcBorders>
            <w:vAlign w:val="center"/>
          </w:tcPr>
          <w:p w14:paraId="21E8E708" w14:textId="77777777" w:rsidR="00D80253" w:rsidRDefault="00D80253" w:rsidP="00D80253">
            <w:pPr>
              <w:widowControl w:val="0"/>
              <w:spacing w:line="360" w:lineRule="auto"/>
              <w:jc w:val="center"/>
              <w:rPr>
                <w:rFonts w:ascii="Arial" w:eastAsia="Cambria" w:hAnsi="Arial" w:cs="Arial"/>
              </w:rPr>
            </w:pPr>
          </w:p>
        </w:tc>
        <w:tc>
          <w:tcPr>
            <w:tcW w:w="1337" w:type="dxa"/>
          </w:tcPr>
          <w:p w14:paraId="7EF3EF20" w14:textId="0DF47CB0" w:rsidR="00D80253" w:rsidRDefault="00D80253"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6F299AEE" w14:textId="3FE53B1A"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-0.92 (-2.06, -0.29)</w:t>
            </w:r>
          </w:p>
        </w:tc>
      </w:tr>
      <w:tr w:rsidR="00D80253" w14:paraId="74C73FB4" w14:textId="77777777" w:rsidTr="00737EA7">
        <w:trPr>
          <w:jc w:val="center"/>
        </w:trPr>
        <w:tc>
          <w:tcPr>
            <w:tcW w:w="2348" w:type="dxa"/>
            <w:vMerge/>
            <w:tcBorders>
              <w:bottom w:val="single" w:sz="2" w:space="0" w:color="000000"/>
            </w:tcBorders>
            <w:vAlign w:val="center"/>
          </w:tcPr>
          <w:p w14:paraId="15A622F6"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2197F4F6" w14:textId="3C0CA96A" w:rsidR="00D80253" w:rsidRDefault="00D80253"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5D9D40AE" w14:textId="56EAE895" w:rsidR="00D80253" w:rsidRDefault="00D80253" w:rsidP="00D80253">
            <w:pPr>
              <w:pStyle w:val="Compact"/>
              <w:widowControl w:val="0"/>
              <w:spacing w:line="360" w:lineRule="auto"/>
              <w:jc w:val="center"/>
              <w:rPr>
                <w:rFonts w:ascii="Arial" w:hAnsi="Arial" w:cs="Arial"/>
              </w:rPr>
            </w:pPr>
            <w:r w:rsidRPr="00D80253">
              <w:rPr>
                <w:rFonts w:ascii="Arial" w:hAnsi="Arial" w:cs="Arial"/>
              </w:rPr>
              <w:t>-1.34 (-1.78, -1.06)</w:t>
            </w:r>
          </w:p>
        </w:tc>
      </w:tr>
      <w:tr w:rsidR="00D80253" w14:paraId="358C806B" w14:textId="77777777" w:rsidTr="00737EA7">
        <w:trPr>
          <w:jc w:val="center"/>
        </w:trPr>
        <w:tc>
          <w:tcPr>
            <w:tcW w:w="2348" w:type="dxa"/>
            <w:vMerge w:val="restart"/>
            <w:tcBorders>
              <w:top w:val="single" w:sz="2" w:space="0" w:color="000000"/>
              <w:bottom w:val="single" w:sz="2" w:space="0" w:color="000000"/>
            </w:tcBorders>
            <w:vAlign w:val="center"/>
          </w:tcPr>
          <w:p w14:paraId="29ACEB59" w14:textId="13A64DEE" w:rsidR="00D80253" w:rsidRDefault="00D80253" w:rsidP="00D80253">
            <w:pPr>
              <w:widowControl w:val="0"/>
              <w:spacing w:line="360" w:lineRule="auto"/>
              <w:jc w:val="center"/>
              <w:rPr>
                <w:rFonts w:ascii="Arial" w:hAnsi="Arial" w:cs="Arial"/>
              </w:rPr>
            </w:pPr>
            <w:r>
              <w:rPr>
                <w:rFonts w:ascii="Arial" w:eastAsia="Cambria" w:hAnsi="Arial" w:cs="Arial"/>
              </w:rPr>
              <w:t>Catalunya</w:t>
            </w:r>
          </w:p>
        </w:tc>
        <w:tc>
          <w:tcPr>
            <w:tcW w:w="1337" w:type="dxa"/>
            <w:tcBorders>
              <w:top w:val="single" w:sz="2" w:space="0" w:color="000000"/>
            </w:tcBorders>
          </w:tcPr>
          <w:p w14:paraId="69CD8594" w14:textId="6E487BD9"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0C8A6D37" w14:textId="6D805CE5"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r>
              <w:rPr>
                <w:rFonts w:ascii="Arial" w:hAnsi="Arial" w:cs="Arial"/>
              </w:rPr>
              <w:t>)</w:t>
            </w:r>
          </w:p>
        </w:tc>
      </w:tr>
      <w:tr w:rsidR="00D80253" w14:paraId="6CB5AFC5" w14:textId="77777777" w:rsidTr="00737EA7">
        <w:trPr>
          <w:jc w:val="center"/>
        </w:trPr>
        <w:tc>
          <w:tcPr>
            <w:tcW w:w="2348" w:type="dxa"/>
            <w:vMerge/>
            <w:tcBorders>
              <w:top w:val="single" w:sz="4" w:space="0" w:color="000000"/>
              <w:bottom w:val="single" w:sz="2" w:space="0" w:color="000000"/>
            </w:tcBorders>
            <w:vAlign w:val="center"/>
          </w:tcPr>
          <w:p w14:paraId="6A274D81" w14:textId="77777777" w:rsidR="00D80253" w:rsidRDefault="00D80253" w:rsidP="00D80253">
            <w:pPr>
              <w:widowControl w:val="0"/>
              <w:spacing w:line="360" w:lineRule="auto"/>
              <w:jc w:val="center"/>
              <w:rPr>
                <w:rFonts w:ascii="Arial" w:eastAsia="Cambria" w:hAnsi="Arial" w:cs="Arial"/>
              </w:rPr>
            </w:pPr>
          </w:p>
        </w:tc>
        <w:tc>
          <w:tcPr>
            <w:tcW w:w="1337" w:type="dxa"/>
          </w:tcPr>
          <w:p w14:paraId="00D53664" w14:textId="18C2A967"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E945CB8" w14:textId="18CF8DD1"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0.30 (0.27 - 0.34)</w:t>
            </w:r>
          </w:p>
        </w:tc>
      </w:tr>
      <w:tr w:rsidR="00D80253" w14:paraId="2EB2932B" w14:textId="77777777" w:rsidTr="00737EA7">
        <w:trPr>
          <w:jc w:val="center"/>
        </w:trPr>
        <w:tc>
          <w:tcPr>
            <w:tcW w:w="2348" w:type="dxa"/>
            <w:vMerge/>
            <w:tcBorders>
              <w:top w:val="single" w:sz="4" w:space="0" w:color="000000"/>
              <w:bottom w:val="single" w:sz="2" w:space="0" w:color="000000"/>
            </w:tcBorders>
            <w:vAlign w:val="center"/>
          </w:tcPr>
          <w:p w14:paraId="1125155D" w14:textId="77777777" w:rsidR="00D80253" w:rsidRDefault="00D80253" w:rsidP="00D80253">
            <w:pPr>
              <w:widowControl w:val="0"/>
              <w:spacing w:line="360" w:lineRule="auto"/>
              <w:jc w:val="center"/>
              <w:rPr>
                <w:rFonts w:ascii="Arial" w:eastAsia="Cambria" w:hAnsi="Arial" w:cs="Arial"/>
              </w:rPr>
            </w:pPr>
          </w:p>
        </w:tc>
        <w:tc>
          <w:tcPr>
            <w:tcW w:w="1337" w:type="dxa"/>
          </w:tcPr>
          <w:p w14:paraId="56B14529" w14:textId="608DA82C" w:rsidR="00D80253" w:rsidRDefault="00D80253"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69B70E75" w14:textId="16ADAC6F"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-0.25 (-0.52, 0.21)</w:t>
            </w:r>
          </w:p>
        </w:tc>
      </w:tr>
      <w:tr w:rsidR="00D80253" w14:paraId="4A6124CB" w14:textId="77777777" w:rsidTr="00737EA7">
        <w:trPr>
          <w:jc w:val="center"/>
        </w:trPr>
        <w:tc>
          <w:tcPr>
            <w:tcW w:w="2348" w:type="dxa"/>
            <w:vMerge/>
            <w:tcBorders>
              <w:bottom w:val="single" w:sz="2" w:space="0" w:color="000000"/>
            </w:tcBorders>
            <w:vAlign w:val="center"/>
          </w:tcPr>
          <w:p w14:paraId="13C4AB58"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7AEE16D2" w14:textId="11CA53BD" w:rsidR="00D80253" w:rsidRDefault="00D80253"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1AEE7DE9" w14:textId="345D10A4" w:rsidR="00D80253" w:rsidRDefault="00D80253" w:rsidP="00D80253">
            <w:pPr>
              <w:pStyle w:val="Compact"/>
              <w:widowControl w:val="0"/>
              <w:spacing w:line="360" w:lineRule="auto"/>
              <w:jc w:val="center"/>
              <w:rPr>
                <w:rFonts w:ascii="Arial" w:hAnsi="Arial" w:cs="Arial"/>
              </w:rPr>
            </w:pPr>
            <w:r w:rsidRPr="00D80253">
              <w:rPr>
                <w:rFonts w:ascii="Arial" w:hAnsi="Arial" w:cs="Arial"/>
              </w:rPr>
              <w:t>-1.51 (-1.97, -0.94)</w:t>
            </w:r>
          </w:p>
        </w:tc>
      </w:tr>
      <w:tr w:rsidR="00D80253" w14:paraId="534EE3A2" w14:textId="77777777" w:rsidTr="00737EA7">
        <w:trPr>
          <w:jc w:val="center"/>
        </w:trPr>
        <w:tc>
          <w:tcPr>
            <w:tcW w:w="2348" w:type="dxa"/>
            <w:vMerge w:val="restart"/>
            <w:tcBorders>
              <w:top w:val="single" w:sz="2" w:space="0" w:color="000000"/>
              <w:bottom w:val="single" w:sz="2" w:space="0" w:color="000000"/>
            </w:tcBorders>
            <w:vAlign w:val="center"/>
          </w:tcPr>
          <w:p w14:paraId="2159B7F9" w14:textId="2D695455" w:rsidR="00D80253" w:rsidRDefault="00D80253" w:rsidP="00D80253">
            <w:pPr>
              <w:widowControl w:val="0"/>
              <w:spacing w:line="360" w:lineRule="auto"/>
              <w:jc w:val="center"/>
              <w:rPr>
                <w:rFonts w:ascii="Arial" w:hAnsi="Arial" w:cs="Arial"/>
              </w:rPr>
            </w:pPr>
            <w:r>
              <w:rPr>
                <w:rFonts w:ascii="Arial" w:eastAsia="Cambria" w:hAnsi="Arial" w:cs="Arial"/>
              </w:rPr>
              <w:t>Ceuta</w:t>
            </w:r>
          </w:p>
        </w:tc>
        <w:tc>
          <w:tcPr>
            <w:tcW w:w="1337" w:type="dxa"/>
            <w:tcBorders>
              <w:top w:val="single" w:sz="2" w:space="0" w:color="000000"/>
            </w:tcBorders>
          </w:tcPr>
          <w:p w14:paraId="09F3962A" w14:textId="4E532655"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0D48067" w14:textId="65AFBC4D"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(0.95 - 0.99)</w:t>
            </w:r>
          </w:p>
        </w:tc>
      </w:tr>
      <w:tr w:rsidR="00D80253" w14:paraId="6D084D77" w14:textId="77777777" w:rsidTr="00737EA7">
        <w:trPr>
          <w:jc w:val="center"/>
        </w:trPr>
        <w:tc>
          <w:tcPr>
            <w:tcW w:w="2348" w:type="dxa"/>
            <w:vMerge/>
            <w:tcBorders>
              <w:top w:val="single" w:sz="4" w:space="0" w:color="000000"/>
              <w:bottom w:val="single" w:sz="2" w:space="0" w:color="000000"/>
            </w:tcBorders>
            <w:vAlign w:val="center"/>
          </w:tcPr>
          <w:p w14:paraId="147F8D21" w14:textId="77777777" w:rsidR="00D80253" w:rsidRDefault="00D80253" w:rsidP="00D80253">
            <w:pPr>
              <w:widowControl w:val="0"/>
              <w:spacing w:line="360" w:lineRule="auto"/>
              <w:jc w:val="center"/>
              <w:rPr>
                <w:rFonts w:ascii="Arial" w:eastAsia="Cambria" w:hAnsi="Arial" w:cs="Arial"/>
              </w:rPr>
            </w:pPr>
          </w:p>
        </w:tc>
        <w:tc>
          <w:tcPr>
            <w:tcW w:w="1337" w:type="dxa"/>
          </w:tcPr>
          <w:p w14:paraId="7C55E534" w14:textId="7B20233F"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6470144" w14:textId="21D7C7CA"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0.28 (0.25 - 0.31)</w:t>
            </w:r>
          </w:p>
        </w:tc>
      </w:tr>
      <w:tr w:rsidR="00D80253" w14:paraId="1EA4B36C" w14:textId="77777777" w:rsidTr="00737EA7">
        <w:trPr>
          <w:jc w:val="center"/>
        </w:trPr>
        <w:tc>
          <w:tcPr>
            <w:tcW w:w="2348" w:type="dxa"/>
            <w:vMerge/>
            <w:tcBorders>
              <w:top w:val="single" w:sz="4" w:space="0" w:color="000000"/>
              <w:bottom w:val="single" w:sz="2" w:space="0" w:color="000000"/>
            </w:tcBorders>
            <w:vAlign w:val="center"/>
          </w:tcPr>
          <w:p w14:paraId="7290BE2C" w14:textId="77777777" w:rsidR="00D80253" w:rsidRDefault="00D80253" w:rsidP="00D80253">
            <w:pPr>
              <w:widowControl w:val="0"/>
              <w:spacing w:line="360" w:lineRule="auto"/>
              <w:jc w:val="center"/>
              <w:rPr>
                <w:rFonts w:ascii="Arial" w:eastAsia="Cambria" w:hAnsi="Arial" w:cs="Arial"/>
              </w:rPr>
            </w:pPr>
          </w:p>
        </w:tc>
        <w:tc>
          <w:tcPr>
            <w:tcW w:w="1337" w:type="dxa"/>
          </w:tcPr>
          <w:p w14:paraId="35DC8636" w14:textId="4982F284" w:rsidR="00D80253" w:rsidRDefault="00D80253"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68159291" w14:textId="123A83F6"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0.007 (-0.52, 0.34)</w:t>
            </w:r>
          </w:p>
        </w:tc>
      </w:tr>
      <w:tr w:rsidR="00D80253" w14:paraId="0C4B8C7E" w14:textId="77777777" w:rsidTr="00737EA7">
        <w:trPr>
          <w:jc w:val="center"/>
        </w:trPr>
        <w:tc>
          <w:tcPr>
            <w:tcW w:w="2348" w:type="dxa"/>
            <w:vMerge/>
            <w:tcBorders>
              <w:bottom w:val="single" w:sz="2" w:space="0" w:color="000000"/>
            </w:tcBorders>
            <w:vAlign w:val="center"/>
          </w:tcPr>
          <w:p w14:paraId="2F83FB8B"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7555DE02" w14:textId="3E2F75E5" w:rsidR="00D80253" w:rsidRDefault="00D80253"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A32DCBF" w14:textId="6790FAC6" w:rsidR="00D80253" w:rsidRDefault="00D80253" w:rsidP="00D80253">
            <w:pPr>
              <w:pStyle w:val="Compact"/>
              <w:widowControl w:val="0"/>
              <w:spacing w:line="360" w:lineRule="auto"/>
              <w:jc w:val="center"/>
              <w:rPr>
                <w:rFonts w:ascii="Arial" w:hAnsi="Arial" w:cs="Arial"/>
              </w:rPr>
            </w:pPr>
            <w:r w:rsidRPr="00D80253">
              <w:rPr>
                <w:rFonts w:ascii="Arial" w:hAnsi="Arial" w:cs="Arial"/>
              </w:rPr>
              <w:t>-1.38 (-1.93, -0.84)</w:t>
            </w:r>
          </w:p>
        </w:tc>
      </w:tr>
      <w:tr w:rsidR="00D80253" w14:paraId="47970D4E" w14:textId="77777777" w:rsidTr="00737EA7">
        <w:trPr>
          <w:jc w:val="center"/>
        </w:trPr>
        <w:tc>
          <w:tcPr>
            <w:tcW w:w="2348" w:type="dxa"/>
            <w:vMerge w:val="restart"/>
            <w:tcBorders>
              <w:top w:val="single" w:sz="2" w:space="0" w:color="000000"/>
              <w:bottom w:val="single" w:sz="2" w:space="0" w:color="000000"/>
            </w:tcBorders>
            <w:vAlign w:val="center"/>
          </w:tcPr>
          <w:p w14:paraId="3A6B007F" w14:textId="5E852360" w:rsidR="00D80253" w:rsidRDefault="00D80253" w:rsidP="00D80253">
            <w:pPr>
              <w:widowControl w:val="0"/>
              <w:spacing w:line="360" w:lineRule="auto"/>
              <w:jc w:val="center"/>
              <w:rPr>
                <w:rFonts w:ascii="Arial" w:hAnsi="Arial" w:cs="Arial"/>
              </w:rPr>
            </w:pPr>
            <w:r>
              <w:rPr>
                <w:rFonts w:ascii="Arial" w:eastAsia="Cambria" w:hAnsi="Arial" w:cs="Arial"/>
              </w:rPr>
              <w:lastRenderedPageBreak/>
              <w:t>Extremadura</w:t>
            </w:r>
          </w:p>
        </w:tc>
        <w:tc>
          <w:tcPr>
            <w:tcW w:w="1337" w:type="dxa"/>
            <w:tcBorders>
              <w:top w:val="single" w:sz="2" w:space="0" w:color="000000"/>
            </w:tcBorders>
          </w:tcPr>
          <w:p w14:paraId="35FEE80C" w14:textId="24853835"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0F18DB05" w14:textId="14CC19CA"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(0.95 - 1.00</w:t>
            </w:r>
            <w:r>
              <w:rPr>
                <w:rFonts w:ascii="Arial" w:hAnsi="Arial" w:cs="Arial"/>
              </w:rPr>
              <w:t>)</w:t>
            </w:r>
          </w:p>
        </w:tc>
      </w:tr>
      <w:tr w:rsidR="00D80253" w14:paraId="19C5062C" w14:textId="77777777" w:rsidTr="00737EA7">
        <w:trPr>
          <w:jc w:val="center"/>
        </w:trPr>
        <w:tc>
          <w:tcPr>
            <w:tcW w:w="2348" w:type="dxa"/>
            <w:vMerge/>
            <w:tcBorders>
              <w:top w:val="single" w:sz="4" w:space="0" w:color="000000"/>
              <w:bottom w:val="single" w:sz="2" w:space="0" w:color="000000"/>
            </w:tcBorders>
            <w:vAlign w:val="center"/>
          </w:tcPr>
          <w:p w14:paraId="08E655E9" w14:textId="77777777" w:rsidR="00D80253" w:rsidRDefault="00D80253" w:rsidP="00D80253">
            <w:pPr>
              <w:widowControl w:val="0"/>
              <w:spacing w:line="360" w:lineRule="auto"/>
              <w:jc w:val="center"/>
              <w:rPr>
                <w:rFonts w:ascii="Arial" w:eastAsia="Cambria" w:hAnsi="Arial" w:cs="Arial"/>
              </w:rPr>
            </w:pPr>
          </w:p>
        </w:tc>
        <w:tc>
          <w:tcPr>
            <w:tcW w:w="1337" w:type="dxa"/>
          </w:tcPr>
          <w:p w14:paraId="077A86B1" w14:textId="565DC524"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28DECE0" w14:textId="750622D6"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0.40 (0.36 - 0.44)</w:t>
            </w:r>
          </w:p>
        </w:tc>
      </w:tr>
      <w:tr w:rsidR="00D80253" w14:paraId="7ACE6E74" w14:textId="77777777" w:rsidTr="00737EA7">
        <w:trPr>
          <w:jc w:val="center"/>
        </w:trPr>
        <w:tc>
          <w:tcPr>
            <w:tcW w:w="2348" w:type="dxa"/>
            <w:vMerge/>
            <w:tcBorders>
              <w:top w:val="single" w:sz="4" w:space="0" w:color="000000"/>
              <w:bottom w:val="single" w:sz="2" w:space="0" w:color="000000"/>
            </w:tcBorders>
            <w:vAlign w:val="center"/>
          </w:tcPr>
          <w:p w14:paraId="368A93B0" w14:textId="77777777" w:rsidR="00D80253" w:rsidRDefault="00D80253" w:rsidP="00D80253">
            <w:pPr>
              <w:widowControl w:val="0"/>
              <w:spacing w:line="360" w:lineRule="auto"/>
              <w:jc w:val="center"/>
              <w:rPr>
                <w:rFonts w:ascii="Arial" w:eastAsia="Cambria" w:hAnsi="Arial" w:cs="Arial"/>
              </w:rPr>
            </w:pPr>
          </w:p>
        </w:tc>
        <w:tc>
          <w:tcPr>
            <w:tcW w:w="1337" w:type="dxa"/>
          </w:tcPr>
          <w:p w14:paraId="7D509F46" w14:textId="2BAD9531" w:rsidR="00D80253" w:rsidRDefault="00D80253"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8FB468E" w14:textId="2C049D00"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1.45 (1.24, 1.83)</w:t>
            </w:r>
          </w:p>
        </w:tc>
      </w:tr>
      <w:tr w:rsidR="00D80253" w14:paraId="52E6EB1C" w14:textId="77777777" w:rsidTr="00737EA7">
        <w:trPr>
          <w:jc w:val="center"/>
        </w:trPr>
        <w:tc>
          <w:tcPr>
            <w:tcW w:w="2348" w:type="dxa"/>
            <w:vMerge/>
            <w:tcBorders>
              <w:bottom w:val="single" w:sz="2" w:space="0" w:color="000000"/>
            </w:tcBorders>
            <w:vAlign w:val="center"/>
          </w:tcPr>
          <w:p w14:paraId="5C70532C"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5C33A2B6" w14:textId="09FE7DF1" w:rsidR="00D80253" w:rsidRDefault="00D80253"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43F61741" w14:textId="575F78D1" w:rsidR="00D80253" w:rsidRDefault="00D80253" w:rsidP="00D80253">
            <w:pPr>
              <w:pStyle w:val="Compact"/>
              <w:widowControl w:val="0"/>
              <w:spacing w:line="360" w:lineRule="auto"/>
              <w:jc w:val="center"/>
              <w:rPr>
                <w:rFonts w:ascii="Arial" w:hAnsi="Arial" w:cs="Arial"/>
              </w:rPr>
            </w:pPr>
            <w:r w:rsidRPr="00D80253">
              <w:rPr>
                <w:rFonts w:ascii="Arial" w:hAnsi="Arial" w:cs="Arial"/>
              </w:rPr>
              <w:t>-0.72 (-1.30, -0.37)</w:t>
            </w:r>
          </w:p>
        </w:tc>
      </w:tr>
      <w:tr w:rsidR="00D80253" w14:paraId="38C6F39B" w14:textId="77777777" w:rsidTr="00737EA7">
        <w:trPr>
          <w:jc w:val="center"/>
        </w:trPr>
        <w:tc>
          <w:tcPr>
            <w:tcW w:w="2348" w:type="dxa"/>
            <w:vMerge w:val="restart"/>
            <w:tcBorders>
              <w:top w:val="single" w:sz="2" w:space="0" w:color="000000"/>
              <w:bottom w:val="single" w:sz="2" w:space="0" w:color="000000"/>
            </w:tcBorders>
            <w:vAlign w:val="center"/>
          </w:tcPr>
          <w:p w14:paraId="27453B98" w14:textId="38B16B9A" w:rsidR="00D80253" w:rsidRDefault="00D80253" w:rsidP="00D80253">
            <w:pPr>
              <w:widowControl w:val="0"/>
              <w:spacing w:line="360" w:lineRule="auto"/>
              <w:jc w:val="center"/>
              <w:rPr>
                <w:rFonts w:ascii="Arial" w:hAnsi="Arial" w:cs="Arial"/>
              </w:rPr>
            </w:pPr>
            <w:r>
              <w:rPr>
                <w:rFonts w:ascii="Arial" w:eastAsia="Cambria" w:hAnsi="Arial" w:cs="Arial"/>
              </w:rPr>
              <w:t>Galiza</w:t>
            </w:r>
          </w:p>
        </w:tc>
        <w:tc>
          <w:tcPr>
            <w:tcW w:w="1337" w:type="dxa"/>
            <w:tcBorders>
              <w:top w:val="single" w:sz="2" w:space="0" w:color="000000"/>
            </w:tcBorders>
          </w:tcPr>
          <w:p w14:paraId="260BF1F0" w14:textId="0422B40E"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334D551C" w14:textId="02CE7A86" w:rsidR="00D80253" w:rsidRDefault="00D80253" w:rsidP="00D80253">
            <w:pPr>
              <w:pStyle w:val="Compact"/>
              <w:widowControl w:val="0"/>
              <w:spacing w:line="360" w:lineRule="auto"/>
              <w:jc w:val="center"/>
              <w:rPr>
                <w:rFonts w:ascii="Arial" w:hAnsi="Arial" w:cs="Arial"/>
              </w:rPr>
            </w:pPr>
            <w:r w:rsidRPr="00480A15">
              <w:rPr>
                <w:rFonts w:ascii="Arial" w:hAnsi="Arial" w:cs="Arial"/>
              </w:rPr>
              <w:t>0.84 (0.33 - 0.98</w:t>
            </w:r>
            <w:r>
              <w:rPr>
                <w:rFonts w:ascii="Arial" w:hAnsi="Arial" w:cs="Arial"/>
              </w:rPr>
              <w:t>)</w:t>
            </w:r>
          </w:p>
        </w:tc>
      </w:tr>
      <w:tr w:rsidR="00D80253" w14:paraId="35420B9F" w14:textId="77777777" w:rsidTr="00737EA7">
        <w:trPr>
          <w:jc w:val="center"/>
        </w:trPr>
        <w:tc>
          <w:tcPr>
            <w:tcW w:w="2348" w:type="dxa"/>
            <w:vMerge/>
            <w:tcBorders>
              <w:top w:val="single" w:sz="4" w:space="0" w:color="000000"/>
              <w:bottom w:val="single" w:sz="2" w:space="0" w:color="000000"/>
            </w:tcBorders>
            <w:vAlign w:val="center"/>
          </w:tcPr>
          <w:p w14:paraId="437C5262" w14:textId="77777777" w:rsidR="00D80253" w:rsidRDefault="00D80253" w:rsidP="00D80253">
            <w:pPr>
              <w:widowControl w:val="0"/>
              <w:spacing w:line="360" w:lineRule="auto"/>
              <w:jc w:val="center"/>
              <w:rPr>
                <w:rFonts w:ascii="Arial" w:eastAsia="Cambria" w:hAnsi="Arial" w:cs="Arial"/>
              </w:rPr>
            </w:pPr>
          </w:p>
        </w:tc>
        <w:tc>
          <w:tcPr>
            <w:tcW w:w="1337" w:type="dxa"/>
          </w:tcPr>
          <w:p w14:paraId="1371419C" w14:textId="4E0FFD69"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7AEEC680" w14:textId="345382D2"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0.41 (0.35 - 0.56)</w:t>
            </w:r>
          </w:p>
        </w:tc>
      </w:tr>
      <w:tr w:rsidR="00D80253" w14:paraId="2166A9BA" w14:textId="77777777" w:rsidTr="00737EA7">
        <w:trPr>
          <w:jc w:val="center"/>
        </w:trPr>
        <w:tc>
          <w:tcPr>
            <w:tcW w:w="2348" w:type="dxa"/>
            <w:vMerge/>
            <w:tcBorders>
              <w:top w:val="single" w:sz="4" w:space="0" w:color="000000"/>
              <w:bottom w:val="single" w:sz="2" w:space="0" w:color="000000"/>
            </w:tcBorders>
            <w:vAlign w:val="center"/>
          </w:tcPr>
          <w:p w14:paraId="41C494A0" w14:textId="77777777" w:rsidR="00D80253" w:rsidRDefault="00D80253" w:rsidP="00D80253">
            <w:pPr>
              <w:widowControl w:val="0"/>
              <w:spacing w:line="360" w:lineRule="auto"/>
              <w:jc w:val="center"/>
              <w:rPr>
                <w:rFonts w:ascii="Arial" w:eastAsia="Cambria" w:hAnsi="Arial" w:cs="Arial"/>
              </w:rPr>
            </w:pPr>
          </w:p>
        </w:tc>
        <w:tc>
          <w:tcPr>
            <w:tcW w:w="1337" w:type="dxa"/>
          </w:tcPr>
          <w:p w14:paraId="2D868B01" w14:textId="115C34F1" w:rsidR="00D80253" w:rsidRDefault="00D80253"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D8F66C7" w14:textId="1496AB38" w:rsidR="00D80253" w:rsidRDefault="00D80253" w:rsidP="00D80253">
            <w:pPr>
              <w:pStyle w:val="Compact"/>
              <w:widowControl w:val="0"/>
              <w:spacing w:line="360" w:lineRule="auto"/>
              <w:jc w:val="center"/>
              <w:rPr>
                <w:rFonts w:ascii="Arial" w:eastAsia="Cambria" w:hAnsi="Arial" w:cs="Arial"/>
              </w:rPr>
            </w:pPr>
            <w:r w:rsidRPr="00D80253">
              <w:rPr>
                <w:rFonts w:ascii="Arial" w:eastAsia="Cambria" w:hAnsi="Arial" w:cs="Arial"/>
              </w:rPr>
              <w:t>-0.20 (-0.53, 0.18)</w:t>
            </w:r>
          </w:p>
        </w:tc>
      </w:tr>
      <w:tr w:rsidR="00D80253" w14:paraId="13C37464" w14:textId="77777777" w:rsidTr="00737EA7">
        <w:trPr>
          <w:jc w:val="center"/>
        </w:trPr>
        <w:tc>
          <w:tcPr>
            <w:tcW w:w="2348" w:type="dxa"/>
            <w:vMerge/>
            <w:tcBorders>
              <w:bottom w:val="single" w:sz="2" w:space="0" w:color="000000"/>
            </w:tcBorders>
            <w:vAlign w:val="center"/>
          </w:tcPr>
          <w:p w14:paraId="7A89F858"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1A093584" w14:textId="3BB2528B" w:rsidR="00D80253" w:rsidRDefault="00D80253"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6E56D201" w14:textId="7D776B15" w:rsidR="00D80253" w:rsidRDefault="001962A7" w:rsidP="00D80253">
            <w:pPr>
              <w:pStyle w:val="Compact"/>
              <w:widowControl w:val="0"/>
              <w:spacing w:line="360" w:lineRule="auto"/>
              <w:jc w:val="center"/>
              <w:rPr>
                <w:rFonts w:ascii="Arial" w:hAnsi="Arial" w:cs="Arial"/>
              </w:rPr>
            </w:pPr>
            <w:r w:rsidRPr="001962A7">
              <w:rPr>
                <w:rFonts w:ascii="Arial" w:hAnsi="Arial" w:cs="Arial"/>
              </w:rPr>
              <w:t>-2.03 (-3.07, -1.34)</w:t>
            </w:r>
          </w:p>
        </w:tc>
      </w:tr>
      <w:tr w:rsidR="00D80253" w14:paraId="7DC08333" w14:textId="77777777" w:rsidTr="00737EA7">
        <w:trPr>
          <w:jc w:val="center"/>
        </w:trPr>
        <w:tc>
          <w:tcPr>
            <w:tcW w:w="2348" w:type="dxa"/>
            <w:vMerge w:val="restart"/>
            <w:tcBorders>
              <w:top w:val="single" w:sz="2" w:space="0" w:color="000000"/>
              <w:bottom w:val="single" w:sz="2" w:space="0" w:color="000000"/>
            </w:tcBorders>
            <w:vAlign w:val="center"/>
          </w:tcPr>
          <w:p w14:paraId="76801A8F" w14:textId="6E259A14" w:rsidR="00D80253" w:rsidRDefault="00D80253" w:rsidP="00D80253">
            <w:pPr>
              <w:widowControl w:val="0"/>
              <w:spacing w:line="360" w:lineRule="auto"/>
              <w:jc w:val="center"/>
              <w:rPr>
                <w:rFonts w:ascii="Arial" w:hAnsi="Arial" w:cs="Arial"/>
              </w:rPr>
            </w:pPr>
            <w:r>
              <w:rPr>
                <w:rFonts w:ascii="Arial" w:eastAsia="Cambria" w:hAnsi="Arial" w:cs="Arial"/>
              </w:rPr>
              <w:t>Illes Balears</w:t>
            </w:r>
          </w:p>
        </w:tc>
        <w:tc>
          <w:tcPr>
            <w:tcW w:w="1337" w:type="dxa"/>
            <w:tcBorders>
              <w:top w:val="single" w:sz="2" w:space="0" w:color="000000"/>
            </w:tcBorders>
          </w:tcPr>
          <w:p w14:paraId="2B87D49D" w14:textId="4ECF6272"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14F45DD5" w14:textId="649FC252"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p>
        </w:tc>
      </w:tr>
      <w:tr w:rsidR="00D80253" w14:paraId="06ABB112" w14:textId="77777777" w:rsidTr="00737EA7">
        <w:trPr>
          <w:jc w:val="center"/>
        </w:trPr>
        <w:tc>
          <w:tcPr>
            <w:tcW w:w="2348" w:type="dxa"/>
            <w:vMerge/>
            <w:tcBorders>
              <w:top w:val="single" w:sz="4" w:space="0" w:color="000000"/>
              <w:bottom w:val="single" w:sz="2" w:space="0" w:color="000000"/>
            </w:tcBorders>
            <w:vAlign w:val="center"/>
          </w:tcPr>
          <w:p w14:paraId="5D763F06" w14:textId="77777777" w:rsidR="00D80253" w:rsidRDefault="00D80253" w:rsidP="00D80253">
            <w:pPr>
              <w:widowControl w:val="0"/>
              <w:spacing w:line="360" w:lineRule="auto"/>
              <w:jc w:val="center"/>
              <w:rPr>
                <w:rFonts w:ascii="Arial" w:eastAsia="Cambria" w:hAnsi="Arial" w:cs="Arial"/>
              </w:rPr>
            </w:pPr>
          </w:p>
        </w:tc>
        <w:tc>
          <w:tcPr>
            <w:tcW w:w="1337" w:type="dxa"/>
          </w:tcPr>
          <w:p w14:paraId="1C5CC0FE" w14:textId="7EEF27AE"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2D6494C2" w14:textId="5FEEA57E"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0.36 (0.33 - 0.39)</w:t>
            </w:r>
          </w:p>
        </w:tc>
      </w:tr>
      <w:tr w:rsidR="00D80253" w14:paraId="33584185" w14:textId="77777777" w:rsidTr="00737EA7">
        <w:trPr>
          <w:jc w:val="center"/>
        </w:trPr>
        <w:tc>
          <w:tcPr>
            <w:tcW w:w="2348" w:type="dxa"/>
            <w:vMerge/>
            <w:tcBorders>
              <w:top w:val="single" w:sz="4" w:space="0" w:color="000000"/>
              <w:bottom w:val="single" w:sz="2" w:space="0" w:color="000000"/>
            </w:tcBorders>
            <w:vAlign w:val="center"/>
          </w:tcPr>
          <w:p w14:paraId="03B4A3CF" w14:textId="77777777" w:rsidR="00D80253" w:rsidRDefault="00D80253" w:rsidP="00D80253">
            <w:pPr>
              <w:widowControl w:val="0"/>
              <w:spacing w:line="360" w:lineRule="auto"/>
              <w:jc w:val="center"/>
              <w:rPr>
                <w:rFonts w:ascii="Arial" w:eastAsia="Cambria" w:hAnsi="Arial" w:cs="Arial"/>
              </w:rPr>
            </w:pPr>
          </w:p>
        </w:tc>
        <w:tc>
          <w:tcPr>
            <w:tcW w:w="1337" w:type="dxa"/>
          </w:tcPr>
          <w:p w14:paraId="43FCEC61" w14:textId="1846B388" w:rsidR="00D80253" w:rsidRDefault="00D80253"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59051735" w14:textId="546D75F6"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0.74 (0.43, 1.01)</w:t>
            </w:r>
          </w:p>
        </w:tc>
      </w:tr>
      <w:tr w:rsidR="00D80253" w14:paraId="0B92F959" w14:textId="77777777" w:rsidTr="00737EA7">
        <w:trPr>
          <w:jc w:val="center"/>
        </w:trPr>
        <w:tc>
          <w:tcPr>
            <w:tcW w:w="2348" w:type="dxa"/>
            <w:vMerge/>
            <w:tcBorders>
              <w:bottom w:val="single" w:sz="2" w:space="0" w:color="000000"/>
            </w:tcBorders>
            <w:vAlign w:val="center"/>
          </w:tcPr>
          <w:p w14:paraId="5BD6490E"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46BD91B3" w14:textId="312FF81B" w:rsidR="00D80253" w:rsidRDefault="00D80253"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18B6447" w14:textId="1CC18C05" w:rsidR="00D80253" w:rsidRDefault="001962A7" w:rsidP="00D80253">
            <w:pPr>
              <w:pStyle w:val="Compact"/>
              <w:widowControl w:val="0"/>
              <w:spacing w:line="360" w:lineRule="auto"/>
              <w:jc w:val="center"/>
              <w:rPr>
                <w:rFonts w:ascii="Arial" w:hAnsi="Arial" w:cs="Arial"/>
              </w:rPr>
            </w:pPr>
            <w:r w:rsidRPr="001962A7">
              <w:rPr>
                <w:rFonts w:ascii="Arial" w:hAnsi="Arial" w:cs="Arial"/>
              </w:rPr>
              <w:t>-0.72 (-1.16, -0.34)</w:t>
            </w:r>
          </w:p>
        </w:tc>
      </w:tr>
      <w:tr w:rsidR="00D80253" w14:paraId="16AA39C8" w14:textId="77777777" w:rsidTr="00737EA7">
        <w:trPr>
          <w:jc w:val="center"/>
        </w:trPr>
        <w:tc>
          <w:tcPr>
            <w:tcW w:w="2348" w:type="dxa"/>
            <w:vMerge w:val="restart"/>
            <w:tcBorders>
              <w:top w:val="single" w:sz="2" w:space="0" w:color="000000"/>
              <w:bottom w:val="single" w:sz="2" w:space="0" w:color="000000"/>
            </w:tcBorders>
            <w:vAlign w:val="center"/>
          </w:tcPr>
          <w:p w14:paraId="51D68DA1" w14:textId="0B3E2F71" w:rsidR="00D80253" w:rsidRDefault="00D80253" w:rsidP="00D80253">
            <w:pPr>
              <w:widowControl w:val="0"/>
              <w:spacing w:line="360" w:lineRule="auto"/>
              <w:jc w:val="center"/>
              <w:rPr>
                <w:rFonts w:ascii="Arial" w:hAnsi="Arial" w:cs="Arial"/>
              </w:rPr>
            </w:pPr>
            <w:r>
              <w:rPr>
                <w:rFonts w:ascii="Arial" w:eastAsia="Cambria" w:hAnsi="Arial" w:cs="Arial"/>
              </w:rPr>
              <w:t>Región de Murcia</w:t>
            </w:r>
          </w:p>
        </w:tc>
        <w:tc>
          <w:tcPr>
            <w:tcW w:w="1337" w:type="dxa"/>
            <w:tcBorders>
              <w:top w:val="single" w:sz="2" w:space="0" w:color="000000"/>
            </w:tcBorders>
          </w:tcPr>
          <w:p w14:paraId="2F042C83" w14:textId="09BEE829"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4E2C5AF5" w14:textId="77C94683" w:rsidR="00D80253" w:rsidRDefault="00D80253" w:rsidP="00D80253">
            <w:pPr>
              <w:pStyle w:val="Compact"/>
              <w:widowControl w:val="0"/>
              <w:spacing w:line="360" w:lineRule="auto"/>
              <w:jc w:val="center"/>
              <w:rPr>
                <w:rFonts w:ascii="Arial" w:hAnsi="Arial" w:cs="Arial"/>
              </w:rPr>
            </w:pPr>
            <w:r w:rsidRPr="00480A15">
              <w:rPr>
                <w:rFonts w:ascii="Arial" w:hAnsi="Arial" w:cs="Arial"/>
              </w:rPr>
              <w:t>0.93 (0.45 - 0.98)</w:t>
            </w:r>
          </w:p>
        </w:tc>
      </w:tr>
      <w:tr w:rsidR="00D80253" w14:paraId="0733FD66" w14:textId="77777777" w:rsidTr="00737EA7">
        <w:trPr>
          <w:jc w:val="center"/>
        </w:trPr>
        <w:tc>
          <w:tcPr>
            <w:tcW w:w="2348" w:type="dxa"/>
            <w:vMerge/>
            <w:tcBorders>
              <w:top w:val="single" w:sz="4" w:space="0" w:color="000000"/>
              <w:bottom w:val="single" w:sz="2" w:space="0" w:color="000000"/>
            </w:tcBorders>
            <w:vAlign w:val="center"/>
          </w:tcPr>
          <w:p w14:paraId="1B7759CB" w14:textId="77777777" w:rsidR="00D80253" w:rsidRDefault="00D80253" w:rsidP="00D80253">
            <w:pPr>
              <w:widowControl w:val="0"/>
              <w:spacing w:line="360" w:lineRule="auto"/>
              <w:jc w:val="center"/>
              <w:rPr>
                <w:rFonts w:ascii="Arial" w:eastAsia="Cambria" w:hAnsi="Arial" w:cs="Arial"/>
              </w:rPr>
            </w:pPr>
          </w:p>
        </w:tc>
        <w:tc>
          <w:tcPr>
            <w:tcW w:w="1337" w:type="dxa"/>
          </w:tcPr>
          <w:p w14:paraId="4CBC73B2" w14:textId="6D15CF58"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74AF6148" w14:textId="20F42F67" w:rsidR="00D80253" w:rsidRPr="00480A15" w:rsidRDefault="00D80253" w:rsidP="00D80253">
            <w:pPr>
              <w:pStyle w:val="Compact"/>
              <w:widowControl w:val="0"/>
              <w:spacing w:line="360" w:lineRule="auto"/>
              <w:jc w:val="center"/>
              <w:rPr>
                <w:rFonts w:ascii="Arial" w:hAnsi="Arial" w:cs="Arial"/>
              </w:rPr>
            </w:pPr>
            <w:r w:rsidRPr="00480A15">
              <w:rPr>
                <w:rFonts w:ascii="Arial" w:hAnsi="Arial" w:cs="Arial"/>
              </w:rPr>
              <w:t>0.46 (0.34 - 0.80)</w:t>
            </w:r>
          </w:p>
        </w:tc>
      </w:tr>
      <w:tr w:rsidR="00D80253" w14:paraId="3F52D0E1" w14:textId="77777777" w:rsidTr="00737EA7">
        <w:trPr>
          <w:jc w:val="center"/>
        </w:trPr>
        <w:tc>
          <w:tcPr>
            <w:tcW w:w="2348" w:type="dxa"/>
            <w:vMerge/>
            <w:tcBorders>
              <w:top w:val="single" w:sz="4" w:space="0" w:color="000000"/>
              <w:bottom w:val="single" w:sz="2" w:space="0" w:color="000000"/>
            </w:tcBorders>
            <w:vAlign w:val="center"/>
          </w:tcPr>
          <w:p w14:paraId="708CD771" w14:textId="77777777" w:rsidR="00D80253" w:rsidRDefault="00D80253" w:rsidP="00D80253">
            <w:pPr>
              <w:widowControl w:val="0"/>
              <w:spacing w:line="360" w:lineRule="auto"/>
              <w:jc w:val="center"/>
              <w:rPr>
                <w:rFonts w:ascii="Arial" w:eastAsia="Cambria" w:hAnsi="Arial" w:cs="Arial"/>
              </w:rPr>
            </w:pPr>
          </w:p>
        </w:tc>
        <w:tc>
          <w:tcPr>
            <w:tcW w:w="1337" w:type="dxa"/>
          </w:tcPr>
          <w:p w14:paraId="6631FC64" w14:textId="076A2395" w:rsidR="00D80253" w:rsidRDefault="00D80253"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26AC695D" w14:textId="6F8B875E"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0.62 (-0.02, 1.36)</w:t>
            </w:r>
          </w:p>
        </w:tc>
      </w:tr>
      <w:tr w:rsidR="00D80253" w14:paraId="0D9D81E9" w14:textId="77777777" w:rsidTr="00737EA7">
        <w:trPr>
          <w:jc w:val="center"/>
        </w:trPr>
        <w:tc>
          <w:tcPr>
            <w:tcW w:w="2348" w:type="dxa"/>
            <w:vMerge/>
            <w:tcBorders>
              <w:bottom w:val="single" w:sz="2" w:space="0" w:color="000000"/>
            </w:tcBorders>
            <w:vAlign w:val="center"/>
          </w:tcPr>
          <w:p w14:paraId="67241523"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6E4BD1E7" w14:textId="7267F0C2" w:rsidR="00D80253" w:rsidRDefault="00D80253"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6DC08439" w14:textId="28EFB166" w:rsidR="00D80253" w:rsidRDefault="001962A7" w:rsidP="00D80253">
            <w:pPr>
              <w:pStyle w:val="Compact"/>
              <w:widowControl w:val="0"/>
              <w:spacing w:line="360" w:lineRule="auto"/>
              <w:jc w:val="center"/>
              <w:rPr>
                <w:rFonts w:ascii="Arial" w:hAnsi="Arial" w:cs="Arial"/>
              </w:rPr>
            </w:pPr>
            <w:r w:rsidRPr="001962A7">
              <w:rPr>
                <w:rFonts w:ascii="Arial" w:hAnsi="Arial" w:cs="Arial"/>
              </w:rPr>
              <w:t>-1.97 (-3.07, -0.59)</w:t>
            </w:r>
          </w:p>
        </w:tc>
      </w:tr>
      <w:tr w:rsidR="00D80253" w14:paraId="17FB61EF" w14:textId="77777777" w:rsidTr="00737EA7">
        <w:trPr>
          <w:jc w:val="center"/>
        </w:trPr>
        <w:tc>
          <w:tcPr>
            <w:tcW w:w="2348" w:type="dxa"/>
            <w:vMerge w:val="restart"/>
            <w:tcBorders>
              <w:top w:val="single" w:sz="2" w:space="0" w:color="000000"/>
              <w:bottom w:val="single" w:sz="2" w:space="0" w:color="000000"/>
            </w:tcBorders>
            <w:vAlign w:val="center"/>
          </w:tcPr>
          <w:p w14:paraId="0DE71349" w14:textId="1158DD42" w:rsidR="00D80253" w:rsidRDefault="00D80253" w:rsidP="00D80253">
            <w:pPr>
              <w:widowControl w:val="0"/>
              <w:spacing w:line="360" w:lineRule="auto"/>
              <w:jc w:val="center"/>
              <w:rPr>
                <w:rFonts w:ascii="Arial" w:hAnsi="Arial" w:cs="Arial"/>
              </w:rPr>
            </w:pPr>
            <w:r>
              <w:rPr>
                <w:rFonts w:ascii="Arial" w:eastAsia="Cambria" w:hAnsi="Arial" w:cs="Arial"/>
              </w:rPr>
              <w:t>Madrid</w:t>
            </w:r>
          </w:p>
        </w:tc>
        <w:tc>
          <w:tcPr>
            <w:tcW w:w="1337" w:type="dxa"/>
            <w:tcBorders>
              <w:top w:val="single" w:sz="2" w:space="0" w:color="000000"/>
            </w:tcBorders>
          </w:tcPr>
          <w:p w14:paraId="74DB90B0" w14:textId="23FEB8CB"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264AA07B" w14:textId="7B80543A" w:rsidR="00D80253" w:rsidRDefault="00D80253" w:rsidP="00D80253">
            <w:pPr>
              <w:pStyle w:val="Compact"/>
              <w:widowControl w:val="0"/>
              <w:spacing w:line="360" w:lineRule="auto"/>
              <w:jc w:val="center"/>
              <w:rPr>
                <w:rFonts w:ascii="Arial" w:hAnsi="Arial" w:cs="Arial"/>
              </w:rPr>
            </w:pPr>
            <w:r w:rsidRPr="00480A15">
              <w:rPr>
                <w:rFonts w:ascii="Arial" w:hAnsi="Arial" w:cs="Arial"/>
              </w:rPr>
              <w:t>0.98 (0.96 - 0.99</w:t>
            </w:r>
            <w:r>
              <w:rPr>
                <w:rFonts w:ascii="Arial" w:hAnsi="Arial" w:cs="Arial"/>
              </w:rPr>
              <w:t>)</w:t>
            </w:r>
          </w:p>
        </w:tc>
      </w:tr>
      <w:tr w:rsidR="00D80253" w14:paraId="7818859F" w14:textId="77777777" w:rsidTr="00737EA7">
        <w:trPr>
          <w:jc w:val="center"/>
        </w:trPr>
        <w:tc>
          <w:tcPr>
            <w:tcW w:w="2348" w:type="dxa"/>
            <w:vMerge/>
            <w:tcBorders>
              <w:top w:val="single" w:sz="4" w:space="0" w:color="000000"/>
              <w:bottom w:val="single" w:sz="2" w:space="0" w:color="000000"/>
            </w:tcBorders>
            <w:vAlign w:val="center"/>
          </w:tcPr>
          <w:p w14:paraId="21E8B9BC" w14:textId="77777777" w:rsidR="00D80253" w:rsidRDefault="00D80253" w:rsidP="00D80253">
            <w:pPr>
              <w:widowControl w:val="0"/>
              <w:spacing w:line="360" w:lineRule="auto"/>
              <w:jc w:val="center"/>
              <w:rPr>
                <w:rFonts w:ascii="Arial" w:eastAsia="Cambria" w:hAnsi="Arial" w:cs="Arial"/>
              </w:rPr>
            </w:pPr>
          </w:p>
        </w:tc>
        <w:tc>
          <w:tcPr>
            <w:tcW w:w="1337" w:type="dxa"/>
          </w:tcPr>
          <w:p w14:paraId="782A25B4" w14:textId="7DDD5183"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3F56461" w14:textId="052C2218"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0.37 (0.34 - 0.40)</w:t>
            </w:r>
          </w:p>
        </w:tc>
      </w:tr>
      <w:tr w:rsidR="00D80253" w14:paraId="308C6645" w14:textId="77777777" w:rsidTr="00737EA7">
        <w:trPr>
          <w:jc w:val="center"/>
        </w:trPr>
        <w:tc>
          <w:tcPr>
            <w:tcW w:w="2348" w:type="dxa"/>
            <w:vMerge/>
            <w:tcBorders>
              <w:top w:val="single" w:sz="4" w:space="0" w:color="000000"/>
              <w:bottom w:val="single" w:sz="2" w:space="0" w:color="000000"/>
            </w:tcBorders>
            <w:vAlign w:val="center"/>
          </w:tcPr>
          <w:p w14:paraId="5FCB214A" w14:textId="77777777" w:rsidR="00D80253" w:rsidRDefault="00D80253" w:rsidP="00D80253">
            <w:pPr>
              <w:widowControl w:val="0"/>
              <w:spacing w:line="360" w:lineRule="auto"/>
              <w:jc w:val="center"/>
              <w:rPr>
                <w:rFonts w:ascii="Arial" w:eastAsia="Cambria" w:hAnsi="Arial" w:cs="Arial"/>
              </w:rPr>
            </w:pPr>
          </w:p>
        </w:tc>
        <w:tc>
          <w:tcPr>
            <w:tcW w:w="1337" w:type="dxa"/>
          </w:tcPr>
          <w:p w14:paraId="0EC90FE4" w14:textId="730D640B" w:rsidR="00D80253" w:rsidRDefault="00D80253"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527368E8" w14:textId="512322A2"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0.35 (-0.39, 0.59)</w:t>
            </w:r>
          </w:p>
        </w:tc>
      </w:tr>
      <w:tr w:rsidR="00D80253" w14:paraId="08ABD5C0" w14:textId="77777777" w:rsidTr="00737EA7">
        <w:trPr>
          <w:jc w:val="center"/>
        </w:trPr>
        <w:tc>
          <w:tcPr>
            <w:tcW w:w="2348" w:type="dxa"/>
            <w:vMerge/>
            <w:tcBorders>
              <w:bottom w:val="single" w:sz="2" w:space="0" w:color="000000"/>
            </w:tcBorders>
            <w:vAlign w:val="center"/>
          </w:tcPr>
          <w:p w14:paraId="153C44AE"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442371FF" w14:textId="6FEC6DA6" w:rsidR="00D80253" w:rsidRDefault="00D80253"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1ED9129D" w14:textId="33731BA5" w:rsidR="00D80253" w:rsidRDefault="001962A7" w:rsidP="00D80253">
            <w:pPr>
              <w:pStyle w:val="Compact"/>
              <w:widowControl w:val="0"/>
              <w:spacing w:line="360" w:lineRule="auto"/>
              <w:jc w:val="center"/>
              <w:rPr>
                <w:rFonts w:ascii="Arial" w:hAnsi="Arial" w:cs="Arial"/>
              </w:rPr>
            </w:pPr>
            <w:r w:rsidRPr="001962A7">
              <w:rPr>
                <w:rFonts w:ascii="Arial" w:hAnsi="Arial" w:cs="Arial"/>
              </w:rPr>
              <w:t>-0.35 (-0.77, -0.07)</w:t>
            </w:r>
          </w:p>
        </w:tc>
      </w:tr>
      <w:tr w:rsidR="00D80253" w14:paraId="202D30DA" w14:textId="77777777" w:rsidTr="00737EA7">
        <w:trPr>
          <w:jc w:val="center"/>
        </w:trPr>
        <w:tc>
          <w:tcPr>
            <w:tcW w:w="2348" w:type="dxa"/>
            <w:vMerge w:val="restart"/>
            <w:tcBorders>
              <w:top w:val="single" w:sz="2" w:space="0" w:color="000000"/>
              <w:bottom w:val="single" w:sz="2" w:space="0" w:color="000000"/>
            </w:tcBorders>
            <w:vAlign w:val="center"/>
          </w:tcPr>
          <w:p w14:paraId="78CCA6EE" w14:textId="3A77FFCA" w:rsidR="00D80253" w:rsidRDefault="00D80253" w:rsidP="00D80253">
            <w:pPr>
              <w:widowControl w:val="0"/>
              <w:spacing w:line="360" w:lineRule="auto"/>
              <w:jc w:val="center"/>
              <w:rPr>
                <w:rFonts w:ascii="Arial" w:hAnsi="Arial" w:cs="Arial"/>
              </w:rPr>
            </w:pPr>
            <w:r>
              <w:rPr>
                <w:rFonts w:ascii="Arial" w:eastAsia="Cambria" w:hAnsi="Arial" w:cs="Arial"/>
              </w:rPr>
              <w:t>Nafarroa</w:t>
            </w:r>
          </w:p>
        </w:tc>
        <w:tc>
          <w:tcPr>
            <w:tcW w:w="1337" w:type="dxa"/>
            <w:tcBorders>
              <w:top w:val="single" w:sz="2" w:space="0" w:color="000000"/>
            </w:tcBorders>
          </w:tcPr>
          <w:p w14:paraId="5E2D0074" w14:textId="45A1EDCA"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7F77560D" w14:textId="6A957188" w:rsidR="00D80253" w:rsidRDefault="00D80253" w:rsidP="00D80253">
            <w:pPr>
              <w:pStyle w:val="Compact"/>
              <w:widowControl w:val="0"/>
              <w:spacing w:line="360" w:lineRule="auto"/>
              <w:jc w:val="center"/>
              <w:rPr>
                <w:rFonts w:ascii="Arial" w:hAnsi="Arial" w:cs="Arial"/>
              </w:rPr>
            </w:pPr>
            <w:r w:rsidRPr="00480A15">
              <w:rPr>
                <w:rFonts w:ascii="Arial" w:hAnsi="Arial" w:cs="Arial"/>
              </w:rPr>
              <w:t>0.99 (0.97 - 1.00</w:t>
            </w:r>
            <w:r>
              <w:rPr>
                <w:rFonts w:ascii="Arial" w:hAnsi="Arial" w:cs="Arial"/>
              </w:rPr>
              <w:t>)</w:t>
            </w:r>
          </w:p>
        </w:tc>
      </w:tr>
      <w:tr w:rsidR="00D80253" w14:paraId="60006FB9" w14:textId="77777777" w:rsidTr="00737EA7">
        <w:trPr>
          <w:jc w:val="center"/>
        </w:trPr>
        <w:tc>
          <w:tcPr>
            <w:tcW w:w="2348" w:type="dxa"/>
            <w:vMerge/>
            <w:tcBorders>
              <w:top w:val="single" w:sz="4" w:space="0" w:color="000000"/>
              <w:bottom w:val="single" w:sz="2" w:space="0" w:color="000000"/>
            </w:tcBorders>
            <w:vAlign w:val="center"/>
          </w:tcPr>
          <w:p w14:paraId="00B7E60E" w14:textId="77777777" w:rsidR="00D80253" w:rsidRDefault="00D80253" w:rsidP="00D80253">
            <w:pPr>
              <w:widowControl w:val="0"/>
              <w:spacing w:line="360" w:lineRule="auto"/>
              <w:jc w:val="center"/>
              <w:rPr>
                <w:rFonts w:ascii="Arial" w:eastAsia="Cambria" w:hAnsi="Arial" w:cs="Arial"/>
              </w:rPr>
            </w:pPr>
          </w:p>
        </w:tc>
        <w:tc>
          <w:tcPr>
            <w:tcW w:w="1337" w:type="dxa"/>
          </w:tcPr>
          <w:p w14:paraId="2A0145CF" w14:textId="6B7E53FD"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0DDFDBD0" w14:textId="02315909" w:rsidR="00D80253" w:rsidRDefault="00D80253" w:rsidP="00D80253">
            <w:pPr>
              <w:pStyle w:val="Compact"/>
              <w:widowControl w:val="0"/>
              <w:spacing w:line="360" w:lineRule="auto"/>
              <w:jc w:val="center"/>
              <w:rPr>
                <w:rFonts w:ascii="Arial" w:eastAsia="Cambria" w:hAnsi="Arial" w:cs="Arial"/>
              </w:rPr>
            </w:pPr>
            <w:r w:rsidRPr="00480A15">
              <w:rPr>
                <w:rFonts w:ascii="Arial" w:hAnsi="Arial" w:cs="Arial"/>
              </w:rPr>
              <w:t>0.30 (0.26 - 0.32)</w:t>
            </w:r>
          </w:p>
        </w:tc>
      </w:tr>
      <w:tr w:rsidR="00D80253" w14:paraId="2F7A4D9C" w14:textId="77777777" w:rsidTr="00737EA7">
        <w:trPr>
          <w:jc w:val="center"/>
        </w:trPr>
        <w:tc>
          <w:tcPr>
            <w:tcW w:w="2348" w:type="dxa"/>
            <w:vMerge/>
            <w:tcBorders>
              <w:top w:val="single" w:sz="4" w:space="0" w:color="000000"/>
              <w:bottom w:val="single" w:sz="2" w:space="0" w:color="000000"/>
            </w:tcBorders>
            <w:vAlign w:val="center"/>
          </w:tcPr>
          <w:p w14:paraId="0BCAF466" w14:textId="77777777" w:rsidR="00D80253" w:rsidRDefault="00D80253" w:rsidP="00D80253">
            <w:pPr>
              <w:widowControl w:val="0"/>
              <w:spacing w:line="360" w:lineRule="auto"/>
              <w:jc w:val="center"/>
              <w:rPr>
                <w:rFonts w:ascii="Arial" w:eastAsia="Cambria" w:hAnsi="Arial" w:cs="Arial"/>
              </w:rPr>
            </w:pPr>
          </w:p>
        </w:tc>
        <w:tc>
          <w:tcPr>
            <w:tcW w:w="1337" w:type="dxa"/>
          </w:tcPr>
          <w:p w14:paraId="040EA34F" w14:textId="1FD9AD45" w:rsidR="00D80253" w:rsidRDefault="00D80253"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409BAE4B" w14:textId="2A7E66D7"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-1.71 (-1.92, -0.53)</w:t>
            </w:r>
          </w:p>
        </w:tc>
      </w:tr>
      <w:tr w:rsidR="00D80253" w14:paraId="04571240" w14:textId="77777777" w:rsidTr="00737EA7">
        <w:trPr>
          <w:jc w:val="center"/>
        </w:trPr>
        <w:tc>
          <w:tcPr>
            <w:tcW w:w="2348" w:type="dxa"/>
            <w:vMerge/>
            <w:tcBorders>
              <w:bottom w:val="single" w:sz="2" w:space="0" w:color="000000"/>
            </w:tcBorders>
            <w:vAlign w:val="center"/>
          </w:tcPr>
          <w:p w14:paraId="020035C3"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5D1B3661" w14:textId="2A196097" w:rsidR="00D80253" w:rsidRDefault="00D80253"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8021E73" w14:textId="1CD82585" w:rsidR="00D80253" w:rsidRDefault="001962A7" w:rsidP="00D80253">
            <w:pPr>
              <w:pStyle w:val="Compact"/>
              <w:widowControl w:val="0"/>
              <w:spacing w:line="360" w:lineRule="auto"/>
              <w:jc w:val="center"/>
              <w:rPr>
                <w:rFonts w:ascii="Arial" w:hAnsi="Arial" w:cs="Arial"/>
              </w:rPr>
            </w:pPr>
            <w:r w:rsidRPr="001962A7">
              <w:rPr>
                <w:rFonts w:ascii="Arial" w:hAnsi="Arial" w:cs="Arial"/>
              </w:rPr>
              <w:t>-2.05 (-3.20, -1.33)</w:t>
            </w:r>
          </w:p>
        </w:tc>
      </w:tr>
      <w:tr w:rsidR="00D80253" w14:paraId="0B849015" w14:textId="77777777" w:rsidTr="00737EA7">
        <w:trPr>
          <w:jc w:val="center"/>
        </w:trPr>
        <w:tc>
          <w:tcPr>
            <w:tcW w:w="2348" w:type="dxa"/>
            <w:vMerge w:val="restart"/>
            <w:tcBorders>
              <w:top w:val="single" w:sz="2" w:space="0" w:color="000000"/>
              <w:bottom w:val="single" w:sz="2" w:space="0" w:color="000000"/>
            </w:tcBorders>
            <w:vAlign w:val="center"/>
          </w:tcPr>
          <w:p w14:paraId="396E05B8" w14:textId="3EE02E24" w:rsidR="00D80253" w:rsidRDefault="00D80253" w:rsidP="00D80253">
            <w:pPr>
              <w:widowControl w:val="0"/>
              <w:spacing w:line="360" w:lineRule="auto"/>
              <w:jc w:val="center"/>
              <w:rPr>
                <w:rFonts w:ascii="Arial" w:hAnsi="Arial" w:cs="Arial"/>
              </w:rPr>
            </w:pPr>
            <w:r>
              <w:rPr>
                <w:rFonts w:ascii="Arial" w:eastAsia="Cambria" w:hAnsi="Arial" w:cs="Arial"/>
              </w:rPr>
              <w:t>Euskadi</w:t>
            </w:r>
          </w:p>
        </w:tc>
        <w:tc>
          <w:tcPr>
            <w:tcW w:w="1337" w:type="dxa"/>
            <w:tcBorders>
              <w:top w:val="single" w:sz="2" w:space="0" w:color="000000"/>
            </w:tcBorders>
          </w:tcPr>
          <w:p w14:paraId="4CDE2C00" w14:textId="236147B9"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024AD2C5" w14:textId="4229DA05" w:rsidR="00D80253" w:rsidRDefault="00D80253" w:rsidP="00D80253">
            <w:pPr>
              <w:pStyle w:val="Compact"/>
              <w:widowControl w:val="0"/>
              <w:spacing w:line="360" w:lineRule="auto"/>
              <w:jc w:val="center"/>
              <w:rPr>
                <w:rFonts w:ascii="Arial" w:hAnsi="Arial" w:cs="Arial"/>
              </w:rPr>
            </w:pPr>
            <w:r w:rsidRPr="00471E30">
              <w:rPr>
                <w:rFonts w:ascii="Arial" w:hAnsi="Arial" w:cs="Arial"/>
              </w:rPr>
              <w:t>0.99 (0.97 - 0.99)</w:t>
            </w:r>
          </w:p>
        </w:tc>
      </w:tr>
      <w:tr w:rsidR="00D80253" w14:paraId="791BF4DE" w14:textId="77777777" w:rsidTr="00737EA7">
        <w:trPr>
          <w:jc w:val="center"/>
        </w:trPr>
        <w:tc>
          <w:tcPr>
            <w:tcW w:w="2348" w:type="dxa"/>
            <w:vMerge/>
            <w:tcBorders>
              <w:top w:val="single" w:sz="4" w:space="0" w:color="000000"/>
              <w:bottom w:val="single" w:sz="2" w:space="0" w:color="000000"/>
            </w:tcBorders>
            <w:vAlign w:val="center"/>
          </w:tcPr>
          <w:p w14:paraId="7798382A" w14:textId="77777777" w:rsidR="00D80253" w:rsidRDefault="00D80253" w:rsidP="00D80253">
            <w:pPr>
              <w:widowControl w:val="0"/>
              <w:spacing w:line="360" w:lineRule="auto"/>
              <w:jc w:val="center"/>
              <w:rPr>
                <w:rFonts w:ascii="Arial" w:eastAsia="Cambria" w:hAnsi="Arial" w:cs="Arial"/>
              </w:rPr>
            </w:pPr>
          </w:p>
        </w:tc>
        <w:tc>
          <w:tcPr>
            <w:tcW w:w="1337" w:type="dxa"/>
          </w:tcPr>
          <w:p w14:paraId="25AF9F7B" w14:textId="0D28298A"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5D860288" w14:textId="5A9DBC12" w:rsidR="00D80253" w:rsidRDefault="00D80253" w:rsidP="00D80253">
            <w:pPr>
              <w:pStyle w:val="Compact"/>
              <w:widowControl w:val="0"/>
              <w:spacing w:line="360" w:lineRule="auto"/>
              <w:jc w:val="center"/>
              <w:rPr>
                <w:rFonts w:ascii="Arial" w:eastAsia="Cambria" w:hAnsi="Arial" w:cs="Arial"/>
              </w:rPr>
            </w:pPr>
            <w:r w:rsidRPr="00471E30">
              <w:rPr>
                <w:rFonts w:ascii="Arial" w:hAnsi="Arial" w:cs="Arial"/>
              </w:rPr>
              <w:t>0.27 (0.25 - 0.31)</w:t>
            </w:r>
          </w:p>
        </w:tc>
      </w:tr>
      <w:tr w:rsidR="00D80253" w14:paraId="3C56152D" w14:textId="77777777" w:rsidTr="00737EA7">
        <w:trPr>
          <w:jc w:val="center"/>
        </w:trPr>
        <w:tc>
          <w:tcPr>
            <w:tcW w:w="2348" w:type="dxa"/>
            <w:vMerge/>
            <w:tcBorders>
              <w:top w:val="single" w:sz="4" w:space="0" w:color="000000"/>
              <w:bottom w:val="single" w:sz="2" w:space="0" w:color="000000"/>
            </w:tcBorders>
            <w:vAlign w:val="center"/>
          </w:tcPr>
          <w:p w14:paraId="408DE435" w14:textId="77777777" w:rsidR="00D80253" w:rsidRDefault="00D80253" w:rsidP="00D80253">
            <w:pPr>
              <w:widowControl w:val="0"/>
              <w:spacing w:line="360" w:lineRule="auto"/>
              <w:jc w:val="center"/>
              <w:rPr>
                <w:rFonts w:ascii="Arial" w:eastAsia="Cambria" w:hAnsi="Arial" w:cs="Arial"/>
              </w:rPr>
            </w:pPr>
          </w:p>
        </w:tc>
        <w:tc>
          <w:tcPr>
            <w:tcW w:w="1337" w:type="dxa"/>
          </w:tcPr>
          <w:p w14:paraId="1E788CF6" w14:textId="7D469707" w:rsidR="00D80253" w:rsidRDefault="00D80253"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1C48CB1" w14:textId="0664B435"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-0.42 (-0.69, -0.21)</w:t>
            </w:r>
          </w:p>
        </w:tc>
      </w:tr>
      <w:tr w:rsidR="00D80253" w14:paraId="14B86C37" w14:textId="77777777" w:rsidTr="00737EA7">
        <w:trPr>
          <w:jc w:val="center"/>
        </w:trPr>
        <w:tc>
          <w:tcPr>
            <w:tcW w:w="2348" w:type="dxa"/>
            <w:vMerge/>
            <w:tcBorders>
              <w:bottom w:val="single" w:sz="2" w:space="0" w:color="000000"/>
            </w:tcBorders>
            <w:vAlign w:val="center"/>
          </w:tcPr>
          <w:p w14:paraId="4D774600"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73C541FE" w14:textId="29690B53" w:rsidR="00D80253" w:rsidRDefault="00D80253"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71819EDD" w14:textId="3AD93458" w:rsidR="00D80253" w:rsidRDefault="001962A7" w:rsidP="00D80253">
            <w:pPr>
              <w:pStyle w:val="Compact"/>
              <w:widowControl w:val="0"/>
              <w:spacing w:line="360" w:lineRule="auto"/>
              <w:jc w:val="center"/>
              <w:rPr>
                <w:rFonts w:ascii="Arial" w:hAnsi="Arial" w:cs="Arial"/>
              </w:rPr>
            </w:pPr>
            <w:r w:rsidRPr="001962A7">
              <w:rPr>
                <w:rFonts w:ascii="Arial" w:hAnsi="Arial" w:cs="Arial"/>
              </w:rPr>
              <w:t>-0.10 (-0.24, 0.00)</w:t>
            </w:r>
          </w:p>
        </w:tc>
      </w:tr>
      <w:tr w:rsidR="00D80253" w14:paraId="4742BDD5" w14:textId="77777777" w:rsidTr="00737EA7">
        <w:trPr>
          <w:jc w:val="center"/>
        </w:trPr>
        <w:tc>
          <w:tcPr>
            <w:tcW w:w="2348" w:type="dxa"/>
            <w:vMerge w:val="restart"/>
            <w:tcBorders>
              <w:top w:val="single" w:sz="2" w:space="0" w:color="000000"/>
              <w:bottom w:val="single" w:sz="2" w:space="0" w:color="000000"/>
            </w:tcBorders>
            <w:vAlign w:val="center"/>
          </w:tcPr>
          <w:p w14:paraId="04A37B6C" w14:textId="01D09EC5" w:rsidR="00D80253" w:rsidRDefault="00D80253" w:rsidP="00D80253">
            <w:pPr>
              <w:widowControl w:val="0"/>
              <w:spacing w:line="360" w:lineRule="auto"/>
              <w:jc w:val="center"/>
              <w:rPr>
                <w:rFonts w:ascii="Arial" w:hAnsi="Arial" w:cs="Arial"/>
              </w:rPr>
            </w:pPr>
            <w:r>
              <w:rPr>
                <w:rFonts w:ascii="Arial" w:eastAsia="Cambria" w:hAnsi="Arial" w:cs="Arial"/>
              </w:rPr>
              <w:t>La rioja</w:t>
            </w:r>
          </w:p>
        </w:tc>
        <w:tc>
          <w:tcPr>
            <w:tcW w:w="1337" w:type="dxa"/>
            <w:tcBorders>
              <w:top w:val="single" w:sz="2" w:space="0" w:color="000000"/>
            </w:tcBorders>
          </w:tcPr>
          <w:p w14:paraId="0EC28F9E" w14:textId="2BEA8504"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590C4869" w14:textId="330A1048" w:rsidR="00D80253" w:rsidRDefault="00D80253" w:rsidP="00D80253">
            <w:pPr>
              <w:pStyle w:val="Compact"/>
              <w:widowControl w:val="0"/>
              <w:spacing w:line="360" w:lineRule="auto"/>
              <w:jc w:val="center"/>
              <w:rPr>
                <w:rFonts w:ascii="Arial" w:hAnsi="Arial" w:cs="Arial"/>
              </w:rPr>
            </w:pPr>
            <w:r w:rsidRPr="00471E30">
              <w:rPr>
                <w:rFonts w:ascii="Arial" w:hAnsi="Arial" w:cs="Arial"/>
              </w:rPr>
              <w:t>0.98 (0.96 - 0.99)</w:t>
            </w:r>
          </w:p>
        </w:tc>
      </w:tr>
      <w:tr w:rsidR="00D80253" w14:paraId="78801EB1" w14:textId="77777777" w:rsidTr="00737EA7">
        <w:trPr>
          <w:jc w:val="center"/>
        </w:trPr>
        <w:tc>
          <w:tcPr>
            <w:tcW w:w="2348" w:type="dxa"/>
            <w:vMerge/>
            <w:tcBorders>
              <w:top w:val="single" w:sz="4" w:space="0" w:color="000000"/>
              <w:bottom w:val="single" w:sz="2" w:space="0" w:color="000000"/>
            </w:tcBorders>
            <w:vAlign w:val="center"/>
          </w:tcPr>
          <w:p w14:paraId="66797E7A" w14:textId="77777777" w:rsidR="00D80253" w:rsidRDefault="00D80253" w:rsidP="00D80253">
            <w:pPr>
              <w:widowControl w:val="0"/>
              <w:spacing w:line="360" w:lineRule="auto"/>
              <w:jc w:val="center"/>
              <w:rPr>
                <w:rFonts w:ascii="Arial" w:eastAsia="Cambria" w:hAnsi="Arial" w:cs="Arial"/>
              </w:rPr>
            </w:pPr>
          </w:p>
        </w:tc>
        <w:tc>
          <w:tcPr>
            <w:tcW w:w="1337" w:type="dxa"/>
          </w:tcPr>
          <w:p w14:paraId="5DF5EFF3" w14:textId="44864F47"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3F03311E" w14:textId="241F5EA5" w:rsidR="00D80253" w:rsidRDefault="00D80253" w:rsidP="00D80253">
            <w:pPr>
              <w:pStyle w:val="Compact"/>
              <w:widowControl w:val="0"/>
              <w:spacing w:line="360" w:lineRule="auto"/>
              <w:jc w:val="center"/>
              <w:rPr>
                <w:rFonts w:ascii="Arial" w:eastAsia="Cambria" w:hAnsi="Arial" w:cs="Arial"/>
              </w:rPr>
            </w:pPr>
            <w:r w:rsidRPr="00471E30">
              <w:rPr>
                <w:rFonts w:ascii="Arial" w:hAnsi="Arial" w:cs="Arial"/>
              </w:rPr>
              <w:t>0.31 (0.28 - 0.35)</w:t>
            </w:r>
          </w:p>
        </w:tc>
      </w:tr>
      <w:tr w:rsidR="00D80253" w14:paraId="6F33144F" w14:textId="77777777" w:rsidTr="00737EA7">
        <w:trPr>
          <w:jc w:val="center"/>
        </w:trPr>
        <w:tc>
          <w:tcPr>
            <w:tcW w:w="2348" w:type="dxa"/>
            <w:vMerge/>
            <w:tcBorders>
              <w:top w:val="single" w:sz="4" w:space="0" w:color="000000"/>
              <w:bottom w:val="single" w:sz="2" w:space="0" w:color="000000"/>
            </w:tcBorders>
            <w:vAlign w:val="center"/>
          </w:tcPr>
          <w:p w14:paraId="6626617D" w14:textId="77777777" w:rsidR="00D80253" w:rsidRDefault="00D80253" w:rsidP="00D80253">
            <w:pPr>
              <w:widowControl w:val="0"/>
              <w:spacing w:line="360" w:lineRule="auto"/>
              <w:jc w:val="center"/>
              <w:rPr>
                <w:rFonts w:ascii="Arial" w:eastAsia="Cambria" w:hAnsi="Arial" w:cs="Arial"/>
              </w:rPr>
            </w:pPr>
          </w:p>
        </w:tc>
        <w:tc>
          <w:tcPr>
            <w:tcW w:w="1337" w:type="dxa"/>
          </w:tcPr>
          <w:p w14:paraId="6976D58B" w14:textId="550E3384" w:rsidR="00D80253" w:rsidRDefault="00D80253"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0EEB2D3C" w14:textId="75C4E68D"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-0.83 (-1.08, -0.35)</w:t>
            </w:r>
          </w:p>
        </w:tc>
      </w:tr>
      <w:tr w:rsidR="00D80253" w14:paraId="6612974A" w14:textId="77777777" w:rsidTr="00737EA7">
        <w:trPr>
          <w:jc w:val="center"/>
        </w:trPr>
        <w:tc>
          <w:tcPr>
            <w:tcW w:w="2348" w:type="dxa"/>
            <w:vMerge/>
            <w:tcBorders>
              <w:bottom w:val="single" w:sz="2" w:space="0" w:color="000000"/>
            </w:tcBorders>
            <w:vAlign w:val="center"/>
          </w:tcPr>
          <w:p w14:paraId="159F1FC6"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1492B930" w14:textId="1F6AFD67" w:rsidR="00D80253" w:rsidRDefault="00D80253"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5BD71A23" w14:textId="321A38ED" w:rsidR="00D80253" w:rsidRDefault="001962A7" w:rsidP="00D80253">
            <w:pPr>
              <w:pStyle w:val="Compact"/>
              <w:widowControl w:val="0"/>
              <w:spacing w:line="360" w:lineRule="auto"/>
              <w:jc w:val="center"/>
              <w:rPr>
                <w:rFonts w:ascii="Arial" w:hAnsi="Arial" w:cs="Arial"/>
              </w:rPr>
            </w:pPr>
            <w:r w:rsidRPr="001962A7">
              <w:rPr>
                <w:rFonts w:ascii="Arial" w:hAnsi="Arial" w:cs="Arial"/>
              </w:rPr>
              <w:t>-0.43 (-0.71, -0.22)</w:t>
            </w:r>
          </w:p>
        </w:tc>
      </w:tr>
      <w:tr w:rsidR="00D80253" w14:paraId="4D530C07" w14:textId="77777777" w:rsidTr="00737EA7">
        <w:trPr>
          <w:jc w:val="center"/>
        </w:trPr>
        <w:tc>
          <w:tcPr>
            <w:tcW w:w="2348" w:type="dxa"/>
            <w:vMerge w:val="restart"/>
            <w:tcBorders>
              <w:top w:val="single" w:sz="2" w:space="0" w:color="000000"/>
              <w:bottom w:val="single" w:sz="2" w:space="0" w:color="000000"/>
            </w:tcBorders>
            <w:vAlign w:val="center"/>
          </w:tcPr>
          <w:p w14:paraId="01D49DE1" w14:textId="40903C77" w:rsidR="00D80253" w:rsidRDefault="00D80253" w:rsidP="00D80253">
            <w:pPr>
              <w:widowControl w:val="0"/>
              <w:spacing w:line="360" w:lineRule="auto"/>
              <w:jc w:val="center"/>
              <w:rPr>
                <w:rFonts w:ascii="Arial" w:hAnsi="Arial" w:cs="Arial"/>
              </w:rPr>
            </w:pPr>
            <w:r>
              <w:rPr>
                <w:rFonts w:ascii="Arial" w:eastAsia="Cambria" w:hAnsi="Arial" w:cs="Arial"/>
              </w:rPr>
              <w:t>Melilla</w:t>
            </w:r>
          </w:p>
        </w:tc>
        <w:tc>
          <w:tcPr>
            <w:tcW w:w="1337" w:type="dxa"/>
            <w:tcBorders>
              <w:top w:val="single" w:sz="2" w:space="0" w:color="000000"/>
            </w:tcBorders>
          </w:tcPr>
          <w:p w14:paraId="54B972DD" w14:textId="6FCD0C4A"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97875FB" w14:textId="03038C23" w:rsidR="00D80253" w:rsidRDefault="00D80253" w:rsidP="00D80253">
            <w:pPr>
              <w:pStyle w:val="Compact"/>
              <w:widowControl w:val="0"/>
              <w:spacing w:line="360" w:lineRule="auto"/>
              <w:jc w:val="center"/>
              <w:rPr>
                <w:rFonts w:ascii="Arial" w:hAnsi="Arial" w:cs="Arial"/>
              </w:rPr>
            </w:pPr>
            <w:r w:rsidRPr="00471E30">
              <w:rPr>
                <w:rFonts w:ascii="Arial" w:hAnsi="Arial" w:cs="Arial"/>
              </w:rPr>
              <w:t>0.97 (0.95 - 0.99)</w:t>
            </w:r>
          </w:p>
        </w:tc>
      </w:tr>
      <w:tr w:rsidR="00D80253" w14:paraId="205BD532" w14:textId="77777777" w:rsidTr="00737EA7">
        <w:trPr>
          <w:jc w:val="center"/>
        </w:trPr>
        <w:tc>
          <w:tcPr>
            <w:tcW w:w="2348" w:type="dxa"/>
            <w:vMerge/>
            <w:tcBorders>
              <w:top w:val="single" w:sz="4" w:space="0" w:color="000000"/>
              <w:bottom w:val="single" w:sz="2" w:space="0" w:color="000000"/>
            </w:tcBorders>
            <w:vAlign w:val="center"/>
          </w:tcPr>
          <w:p w14:paraId="06014D53" w14:textId="77777777" w:rsidR="00D80253" w:rsidRDefault="00D80253" w:rsidP="00D80253">
            <w:pPr>
              <w:widowControl w:val="0"/>
              <w:spacing w:line="360" w:lineRule="auto"/>
              <w:jc w:val="center"/>
              <w:rPr>
                <w:rFonts w:ascii="Arial" w:eastAsia="Cambria" w:hAnsi="Arial" w:cs="Arial"/>
              </w:rPr>
            </w:pPr>
          </w:p>
        </w:tc>
        <w:tc>
          <w:tcPr>
            <w:tcW w:w="1337" w:type="dxa"/>
          </w:tcPr>
          <w:p w14:paraId="7B002863" w14:textId="208E4D59"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501A69DB" w14:textId="3A23C979" w:rsidR="00D80253" w:rsidRDefault="00D80253" w:rsidP="00D80253">
            <w:pPr>
              <w:pStyle w:val="Compact"/>
              <w:widowControl w:val="0"/>
              <w:spacing w:line="360" w:lineRule="auto"/>
              <w:jc w:val="center"/>
              <w:rPr>
                <w:rFonts w:ascii="Arial" w:eastAsia="Cambria" w:hAnsi="Arial" w:cs="Arial"/>
              </w:rPr>
            </w:pPr>
            <w:r w:rsidRPr="00471E30">
              <w:rPr>
                <w:rFonts w:ascii="Arial" w:hAnsi="Arial" w:cs="Arial"/>
              </w:rPr>
              <w:t>0.34 (0.31 - 0.37)</w:t>
            </w:r>
          </w:p>
        </w:tc>
      </w:tr>
      <w:tr w:rsidR="00D80253" w14:paraId="741B3374" w14:textId="77777777" w:rsidTr="00737EA7">
        <w:trPr>
          <w:jc w:val="center"/>
        </w:trPr>
        <w:tc>
          <w:tcPr>
            <w:tcW w:w="2348" w:type="dxa"/>
            <w:vMerge/>
            <w:tcBorders>
              <w:top w:val="single" w:sz="4" w:space="0" w:color="000000"/>
              <w:bottom w:val="single" w:sz="2" w:space="0" w:color="000000"/>
            </w:tcBorders>
            <w:vAlign w:val="center"/>
          </w:tcPr>
          <w:p w14:paraId="7E0EA272" w14:textId="77777777" w:rsidR="00D80253" w:rsidRDefault="00D80253" w:rsidP="00D80253">
            <w:pPr>
              <w:widowControl w:val="0"/>
              <w:spacing w:line="360" w:lineRule="auto"/>
              <w:jc w:val="center"/>
              <w:rPr>
                <w:rFonts w:ascii="Arial" w:eastAsia="Cambria" w:hAnsi="Arial" w:cs="Arial"/>
              </w:rPr>
            </w:pPr>
          </w:p>
        </w:tc>
        <w:tc>
          <w:tcPr>
            <w:tcW w:w="1337" w:type="dxa"/>
          </w:tcPr>
          <w:p w14:paraId="127AF3F7" w14:textId="67B7B540" w:rsidR="00D80253" w:rsidRDefault="00D80253"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11EE0AA6" w14:textId="0F61EEC1"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-0.48 (-0.82, -0.11)</w:t>
            </w:r>
          </w:p>
        </w:tc>
      </w:tr>
      <w:tr w:rsidR="00D80253" w14:paraId="5AFB046E" w14:textId="77777777" w:rsidTr="00737EA7">
        <w:trPr>
          <w:jc w:val="center"/>
        </w:trPr>
        <w:tc>
          <w:tcPr>
            <w:tcW w:w="2348" w:type="dxa"/>
            <w:vMerge/>
            <w:tcBorders>
              <w:bottom w:val="single" w:sz="2" w:space="0" w:color="000000"/>
            </w:tcBorders>
            <w:vAlign w:val="center"/>
          </w:tcPr>
          <w:p w14:paraId="5291EF56"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43979C5F" w14:textId="648A6F1E" w:rsidR="00D80253" w:rsidRDefault="00D80253"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2A56B218" w14:textId="7FB59890" w:rsidR="00D80253" w:rsidRDefault="001962A7" w:rsidP="00D80253">
            <w:pPr>
              <w:pStyle w:val="Compact"/>
              <w:widowControl w:val="0"/>
              <w:spacing w:line="360" w:lineRule="auto"/>
              <w:jc w:val="center"/>
              <w:rPr>
                <w:rFonts w:ascii="Arial" w:hAnsi="Arial" w:cs="Arial"/>
              </w:rPr>
            </w:pPr>
            <w:r w:rsidRPr="001962A7">
              <w:rPr>
                <w:rFonts w:ascii="Arial" w:hAnsi="Arial" w:cs="Arial"/>
              </w:rPr>
              <w:t>-1.59 (-2.05, -0.93)</w:t>
            </w:r>
          </w:p>
        </w:tc>
      </w:tr>
      <w:tr w:rsidR="00D80253" w14:paraId="50A2654B" w14:textId="77777777" w:rsidTr="00737EA7">
        <w:trPr>
          <w:jc w:val="center"/>
        </w:trPr>
        <w:tc>
          <w:tcPr>
            <w:tcW w:w="2348" w:type="dxa"/>
            <w:vMerge w:val="restart"/>
            <w:tcBorders>
              <w:top w:val="single" w:sz="2" w:space="0" w:color="000000"/>
              <w:bottom w:val="single" w:sz="2" w:space="0" w:color="000000"/>
            </w:tcBorders>
            <w:vAlign w:val="center"/>
          </w:tcPr>
          <w:p w14:paraId="53E8E28D" w14:textId="5E559E39" w:rsidR="00D80253" w:rsidRDefault="00D80253" w:rsidP="00D80253">
            <w:pPr>
              <w:widowControl w:val="0"/>
              <w:spacing w:line="360" w:lineRule="auto"/>
              <w:jc w:val="center"/>
              <w:rPr>
                <w:rFonts w:ascii="Arial" w:hAnsi="Arial" w:cs="Arial"/>
              </w:rPr>
            </w:pPr>
            <w:r>
              <w:rPr>
                <w:rFonts w:ascii="Arial" w:eastAsia="Cambria" w:hAnsi="Arial" w:cs="Arial"/>
              </w:rPr>
              <w:t>País Valencià</w:t>
            </w:r>
          </w:p>
        </w:tc>
        <w:tc>
          <w:tcPr>
            <w:tcW w:w="1337" w:type="dxa"/>
            <w:tcBorders>
              <w:top w:val="single" w:sz="2" w:space="0" w:color="000000"/>
            </w:tcBorders>
          </w:tcPr>
          <w:p w14:paraId="28480EFF" w14:textId="529DA6B2" w:rsidR="00D80253" w:rsidRDefault="00D80253" w:rsidP="00D80253">
            <w:pPr>
              <w:pStyle w:val="Compact"/>
              <w:widowControl w:val="0"/>
              <w:spacing w:line="360" w:lineRule="auto"/>
              <w:jc w:val="center"/>
              <w:rPr>
                <w:rFonts w:ascii="Arial" w:hAnsi="Arial" w:cs="Arial"/>
              </w:rPr>
            </w:pPr>
            <m:oMathPara>
              <m:oMathParaPr>
                <m:jc m:val="center"/>
              </m:oMathParaPr>
              <m:oMath>
                <m:r>
                  <w:rPr>
                    <w:rFonts w:ascii="Cambria Math" w:hAnsi="Cambria Math"/>
                  </w:rPr>
                  <m:t>ω</m:t>
                </m:r>
              </m:oMath>
            </m:oMathPara>
          </w:p>
        </w:tc>
        <w:tc>
          <w:tcPr>
            <w:tcW w:w="2689" w:type="dxa"/>
            <w:tcBorders>
              <w:top w:val="single" w:sz="2" w:space="0" w:color="000000"/>
            </w:tcBorders>
          </w:tcPr>
          <w:p w14:paraId="6F7402F5" w14:textId="37EAEC6D" w:rsidR="00D80253" w:rsidRDefault="00D80253" w:rsidP="00D80253">
            <w:pPr>
              <w:pStyle w:val="Compact"/>
              <w:widowControl w:val="0"/>
              <w:spacing w:line="360" w:lineRule="auto"/>
              <w:jc w:val="center"/>
              <w:rPr>
                <w:rFonts w:ascii="Arial" w:hAnsi="Arial" w:cs="Arial"/>
              </w:rPr>
            </w:pPr>
            <w:r w:rsidRPr="00471E30">
              <w:rPr>
                <w:rFonts w:ascii="Arial" w:hAnsi="Arial" w:cs="Arial"/>
              </w:rPr>
              <w:t>0.95 (0.40 - 0.98)</w:t>
            </w:r>
          </w:p>
        </w:tc>
      </w:tr>
      <w:tr w:rsidR="00D80253" w14:paraId="6BB955CC" w14:textId="77777777" w:rsidTr="00737EA7">
        <w:trPr>
          <w:jc w:val="center"/>
        </w:trPr>
        <w:tc>
          <w:tcPr>
            <w:tcW w:w="2348" w:type="dxa"/>
            <w:vMerge/>
            <w:tcBorders>
              <w:top w:val="single" w:sz="4" w:space="0" w:color="000000"/>
              <w:bottom w:val="single" w:sz="2" w:space="0" w:color="000000"/>
            </w:tcBorders>
            <w:vAlign w:val="center"/>
          </w:tcPr>
          <w:p w14:paraId="0114C47E" w14:textId="77777777" w:rsidR="00D80253" w:rsidRDefault="00D80253" w:rsidP="00D80253">
            <w:pPr>
              <w:widowControl w:val="0"/>
              <w:spacing w:line="360" w:lineRule="auto"/>
              <w:jc w:val="center"/>
              <w:rPr>
                <w:rFonts w:ascii="Arial" w:eastAsia="Cambria" w:hAnsi="Arial" w:cs="Arial"/>
              </w:rPr>
            </w:pPr>
          </w:p>
        </w:tc>
        <w:tc>
          <w:tcPr>
            <w:tcW w:w="1337" w:type="dxa"/>
          </w:tcPr>
          <w:p w14:paraId="14C2CBE0" w14:textId="72140644" w:rsidR="00D80253" w:rsidRDefault="00D80253" w:rsidP="00D80253">
            <w:pPr>
              <w:pStyle w:val="Compact"/>
              <w:widowControl w:val="0"/>
              <w:spacing w:line="360" w:lineRule="auto"/>
              <w:jc w:val="center"/>
              <w:rPr>
                <w:rFonts w:ascii="Arial" w:eastAsia="Cambria" w:hAnsi="Arial" w:cs="Arial"/>
              </w:rPr>
            </w:pPr>
            <m:oMathPara>
              <m:oMath>
                <m:r>
                  <w:rPr>
                    <w:rFonts w:ascii="Cambria Math" w:eastAsia="Cambria" w:hAnsi="Cambria Math" w:cs="Arial"/>
                  </w:rPr>
                  <m:t>q</m:t>
                </m:r>
              </m:oMath>
            </m:oMathPara>
          </w:p>
        </w:tc>
        <w:tc>
          <w:tcPr>
            <w:tcW w:w="2689" w:type="dxa"/>
          </w:tcPr>
          <w:p w14:paraId="10140966" w14:textId="4A7CF03B" w:rsidR="00D80253" w:rsidRDefault="00D80253" w:rsidP="00D80253">
            <w:pPr>
              <w:pStyle w:val="Compact"/>
              <w:widowControl w:val="0"/>
              <w:spacing w:line="360" w:lineRule="auto"/>
              <w:jc w:val="center"/>
              <w:rPr>
                <w:rFonts w:ascii="Arial" w:eastAsia="Cambria" w:hAnsi="Arial" w:cs="Arial"/>
              </w:rPr>
            </w:pPr>
            <w:r w:rsidRPr="00471E30">
              <w:rPr>
                <w:rFonts w:ascii="Arial" w:hAnsi="Arial" w:cs="Arial"/>
              </w:rPr>
              <w:t>0.46 (0.40 - 0.67)</w:t>
            </w:r>
          </w:p>
        </w:tc>
      </w:tr>
      <w:tr w:rsidR="00D80253" w14:paraId="774DB6E0" w14:textId="77777777" w:rsidTr="00737EA7">
        <w:trPr>
          <w:jc w:val="center"/>
        </w:trPr>
        <w:tc>
          <w:tcPr>
            <w:tcW w:w="2348" w:type="dxa"/>
            <w:vMerge/>
            <w:tcBorders>
              <w:top w:val="single" w:sz="4" w:space="0" w:color="000000"/>
              <w:bottom w:val="single" w:sz="2" w:space="0" w:color="000000"/>
            </w:tcBorders>
            <w:vAlign w:val="center"/>
          </w:tcPr>
          <w:p w14:paraId="401D5D19" w14:textId="77777777" w:rsidR="00D80253" w:rsidRDefault="00D80253" w:rsidP="00D80253">
            <w:pPr>
              <w:widowControl w:val="0"/>
              <w:spacing w:line="360" w:lineRule="auto"/>
              <w:jc w:val="center"/>
              <w:rPr>
                <w:rFonts w:ascii="Arial" w:eastAsia="Cambria" w:hAnsi="Arial" w:cs="Arial"/>
              </w:rPr>
            </w:pPr>
          </w:p>
        </w:tc>
        <w:tc>
          <w:tcPr>
            <w:tcW w:w="1337" w:type="dxa"/>
          </w:tcPr>
          <w:p w14:paraId="41894C31" w14:textId="34AF80F6" w:rsidR="00D80253" w:rsidRDefault="00D80253" w:rsidP="00D80253">
            <w:pPr>
              <w:pStyle w:val="Compact"/>
              <w:widowControl w:val="0"/>
              <w:spacing w:line="360" w:lineRule="auto"/>
              <w:jc w:val="center"/>
              <w:rPr>
                <w:rFonts w:ascii="Arial" w:eastAsia="Cambria" w:hAnsi="Arial" w:cs="Arial"/>
              </w:rPr>
            </w:pPr>
            <m:oMathPara>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1</m:t>
                    </m:r>
                  </m:sub>
                </m:sSub>
              </m:oMath>
            </m:oMathPara>
          </w:p>
        </w:tc>
        <w:tc>
          <w:tcPr>
            <w:tcW w:w="2689" w:type="dxa"/>
          </w:tcPr>
          <w:p w14:paraId="4B3CD1E9" w14:textId="1DC4F91E" w:rsidR="00D80253" w:rsidRDefault="001962A7" w:rsidP="00D80253">
            <w:pPr>
              <w:pStyle w:val="Compact"/>
              <w:widowControl w:val="0"/>
              <w:spacing w:line="360" w:lineRule="auto"/>
              <w:jc w:val="center"/>
              <w:rPr>
                <w:rFonts w:ascii="Arial" w:eastAsia="Cambria" w:hAnsi="Arial" w:cs="Arial"/>
              </w:rPr>
            </w:pPr>
            <w:r w:rsidRPr="001962A7">
              <w:rPr>
                <w:rFonts w:ascii="Arial" w:eastAsia="Cambria" w:hAnsi="Arial" w:cs="Arial"/>
              </w:rPr>
              <w:t>1.45 (1.24, 1.83)</w:t>
            </w:r>
          </w:p>
        </w:tc>
      </w:tr>
      <w:tr w:rsidR="00D80253" w14:paraId="10775F28" w14:textId="77777777" w:rsidTr="00737EA7">
        <w:trPr>
          <w:jc w:val="center"/>
        </w:trPr>
        <w:tc>
          <w:tcPr>
            <w:tcW w:w="2348" w:type="dxa"/>
            <w:vMerge/>
            <w:tcBorders>
              <w:bottom w:val="single" w:sz="2" w:space="0" w:color="000000"/>
            </w:tcBorders>
            <w:vAlign w:val="center"/>
          </w:tcPr>
          <w:p w14:paraId="7B6DAA67" w14:textId="77777777" w:rsidR="00D80253" w:rsidRDefault="00D80253" w:rsidP="00D80253">
            <w:pPr>
              <w:widowControl w:val="0"/>
              <w:spacing w:line="360" w:lineRule="auto"/>
              <w:jc w:val="center"/>
              <w:rPr>
                <w:rFonts w:ascii="Arial" w:hAnsi="Arial" w:cs="Arial"/>
              </w:rPr>
            </w:pPr>
          </w:p>
        </w:tc>
        <w:tc>
          <w:tcPr>
            <w:tcW w:w="1337" w:type="dxa"/>
            <w:tcBorders>
              <w:bottom w:val="single" w:sz="2" w:space="0" w:color="000000"/>
            </w:tcBorders>
          </w:tcPr>
          <w:p w14:paraId="392F3B83" w14:textId="4C68E020" w:rsidR="00D80253" w:rsidRDefault="00D80253" w:rsidP="00D80253">
            <w:pPr>
              <w:pStyle w:val="Compact"/>
              <w:widowControl w:val="0"/>
              <w:spacing w:line="360" w:lineRule="auto"/>
              <w:jc w:val="center"/>
              <w:rPr>
                <w:rFonts w:ascii="Arial" w:hAnsi="Arial" w:cs="Arial"/>
              </w:rPr>
            </w:pPr>
            <m:oMathPara>
              <m:oMathParaPr>
                <m:jc m:val="center"/>
              </m:oMathParaPr>
              <m:oMath>
                <m:sSub>
                  <m:sSubPr>
                    <m:ctrlPr>
                      <w:rPr>
                        <w:rFonts w:ascii="Cambria Math" w:eastAsia="Cambria" w:hAnsi="Cambria Math" w:cs="Arial"/>
                        <w:i/>
                      </w:rPr>
                    </m:ctrlPr>
                  </m:sSubPr>
                  <m:e>
                    <m:r>
                      <w:rPr>
                        <w:rFonts w:ascii="Cambria Math" w:eastAsia="Cambria" w:hAnsi="Cambria Math" w:cs="Arial"/>
                      </w:rPr>
                      <m:t>β</m:t>
                    </m:r>
                  </m:e>
                  <m:sub>
                    <m:r>
                      <w:rPr>
                        <w:rFonts w:ascii="Cambria Math" w:eastAsia="Cambria" w:hAnsi="Cambria Math" w:cs="Arial"/>
                      </w:rPr>
                      <m:t>2</m:t>
                    </m:r>
                  </m:sub>
                </m:sSub>
              </m:oMath>
            </m:oMathPara>
          </w:p>
        </w:tc>
        <w:tc>
          <w:tcPr>
            <w:tcW w:w="2689" w:type="dxa"/>
            <w:tcBorders>
              <w:bottom w:val="single" w:sz="2" w:space="0" w:color="000000"/>
            </w:tcBorders>
          </w:tcPr>
          <w:p w14:paraId="640AE170" w14:textId="2AEBD158" w:rsidR="00D80253" w:rsidRDefault="001962A7" w:rsidP="00D80253">
            <w:pPr>
              <w:pStyle w:val="Compact"/>
              <w:widowControl w:val="0"/>
              <w:spacing w:line="360" w:lineRule="auto"/>
              <w:jc w:val="center"/>
              <w:rPr>
                <w:rFonts w:ascii="Arial" w:hAnsi="Arial" w:cs="Arial"/>
              </w:rPr>
            </w:pPr>
            <w:r w:rsidRPr="001962A7">
              <w:rPr>
                <w:rFonts w:ascii="Arial" w:hAnsi="Arial" w:cs="Arial"/>
              </w:rPr>
              <w:t>-1.70 (-2.64, -0.52)</w:t>
            </w:r>
          </w:p>
        </w:tc>
      </w:tr>
    </w:tbl>
    <w:p w14:paraId="75E590D0" w14:textId="77777777" w:rsidR="00471E30" w:rsidRDefault="00471E30">
      <w:pPr>
        <w:pStyle w:val="BodyText"/>
        <w:spacing w:line="360" w:lineRule="auto"/>
        <w:rPr>
          <w:rFonts w:ascii="Arial" w:hAnsi="Arial" w:cs="Arial"/>
          <w:color w:val="000000" w:themeColor="text1"/>
        </w:rPr>
      </w:pPr>
    </w:p>
    <w:p w14:paraId="59FEB866" w14:textId="3618F115" w:rsidR="00276CAA" w:rsidRDefault="00756A2D">
      <w:pPr>
        <w:pStyle w:val="BodyText"/>
        <w:spacing w:line="360" w:lineRule="auto"/>
        <w:rPr>
          <w:rFonts w:ascii="Arial" w:hAnsi="Arial" w:cs="Arial"/>
        </w:rPr>
      </w:pPr>
      <w:r>
        <w:rPr>
          <w:rFonts w:ascii="Arial" w:hAnsi="Arial" w:cs="Arial"/>
          <w:color w:val="000000" w:themeColor="text1"/>
        </w:rPr>
        <w:t>Figure </w:t>
      </w:r>
      <w:hyperlink w:anchor="morina:fig2">
        <w:r>
          <w:rPr>
            <w:rStyle w:val="EnlladInternet"/>
            <w:rFonts w:ascii="Arial" w:hAnsi="Arial" w:cs="Arial"/>
            <w:color w:val="000000" w:themeColor="text1"/>
          </w:rPr>
          <w:t>2</w:t>
        </w:r>
      </w:hyperlink>
      <w:r>
        <w:rPr>
          <w:rFonts w:ascii="Arial" w:hAnsi="Arial" w:cs="Arial"/>
        </w:rPr>
        <w:t xml:space="preserve"> shows the evolution of the registered (turquoise) and </w:t>
      </w:r>
      <w:del w:id="91" w:author="David Moriña Soler" w:date="2023-02-11T10:59:00Z">
        <w:r w:rsidDel="00675192">
          <w:rPr>
            <w:rFonts w:ascii="Arial" w:hAnsi="Arial" w:cs="Arial"/>
          </w:rPr>
          <w:delText xml:space="preserve">estimated </w:delText>
        </w:r>
      </w:del>
      <w:ins w:id="92" w:author="David Moriña Soler" w:date="2023-02-11T10:59:00Z">
        <w:r w:rsidR="00675192">
          <w:rPr>
            <w:rFonts w:ascii="Arial" w:hAnsi="Arial" w:cs="Arial"/>
          </w:rPr>
          <w:t xml:space="preserve">predicted </w:t>
        </w:r>
      </w:ins>
      <w:r>
        <w:rPr>
          <w:rFonts w:ascii="Arial" w:hAnsi="Arial" w:cs="Arial"/>
        </w:rPr>
        <w:t>(red) weekly number of Covid-19 cases in Spain in the period 2020/02/23-2022/02/27.</w:t>
      </w:r>
    </w:p>
    <w:p w14:paraId="59FEB867" w14:textId="77777777" w:rsidR="00276CAA" w:rsidRDefault="00276CAA">
      <w:pPr>
        <w:pStyle w:val="BodyText"/>
        <w:spacing w:line="360" w:lineRule="auto"/>
        <w:rPr>
          <w:rFonts w:ascii="Arial" w:hAnsi="Arial" w:cs="Arial"/>
        </w:rPr>
      </w:pPr>
    </w:p>
    <w:p w14:paraId="59FEB869" w14:textId="0C8D8EDB" w:rsidR="00276CAA" w:rsidRDefault="00BD43FC">
      <w:pPr>
        <w:pStyle w:val="BodyText"/>
        <w:spacing w:line="360" w:lineRule="auto"/>
        <w:rPr>
          <w:rFonts w:ascii="Arial" w:hAnsi="Arial" w:cs="Arial"/>
          <w:i/>
          <w:iCs/>
        </w:rPr>
      </w:pPr>
      <w:r>
        <w:rPr>
          <w:rFonts w:ascii="Arial" w:hAnsi="Arial" w:cs="Arial"/>
          <w:noProof/>
        </w:rPr>
        <w:lastRenderedPageBreak/>
        <w:drawing>
          <wp:inline distT="0" distB="0" distL="0" distR="0" wp14:anchorId="68E84609" wp14:editId="7CB019C9">
            <wp:extent cx="5667375" cy="2486025"/>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2486025"/>
                    </a:xfrm>
                    <a:prstGeom prst="rect">
                      <a:avLst/>
                    </a:prstGeom>
                    <a:noFill/>
                    <a:ln>
                      <a:noFill/>
                    </a:ln>
                  </pic:spPr>
                </pic:pic>
              </a:graphicData>
            </a:graphic>
          </wp:inline>
        </w:drawing>
      </w:r>
      <w:r w:rsidR="00756A2D">
        <w:rPr>
          <w:rFonts w:ascii="Arial" w:hAnsi="Arial" w:cs="Arial"/>
          <w:i/>
          <w:iCs/>
        </w:rPr>
        <w:t xml:space="preserve">Figure 2. Registered and </w:t>
      </w:r>
      <w:del w:id="93" w:author="David Moriña Soler" w:date="2023-02-11T10:59:00Z">
        <w:r w:rsidR="00756A2D" w:rsidDel="00675192">
          <w:rPr>
            <w:rFonts w:ascii="Arial" w:hAnsi="Arial" w:cs="Arial"/>
            <w:i/>
            <w:iCs/>
          </w:rPr>
          <w:delText xml:space="preserve">estimated </w:delText>
        </w:r>
      </w:del>
      <w:ins w:id="94" w:author="David Moriña Soler" w:date="2023-02-11T10:59:00Z">
        <w:r w:rsidR="00675192">
          <w:rPr>
            <w:rFonts w:ascii="Arial" w:hAnsi="Arial" w:cs="Arial"/>
            <w:i/>
            <w:iCs/>
          </w:rPr>
          <w:t xml:space="preserve">predicted </w:t>
        </w:r>
      </w:ins>
      <w:r w:rsidR="00756A2D">
        <w:rPr>
          <w:rFonts w:ascii="Arial" w:hAnsi="Arial" w:cs="Arial"/>
          <w:i/>
          <w:iCs/>
        </w:rPr>
        <w:t>weekly new Covid-19 cases globally in Spain.</w:t>
      </w:r>
    </w:p>
    <w:p w14:paraId="69C6F5D6" w14:textId="77777777" w:rsidR="005E76CF" w:rsidRDefault="005E76CF" w:rsidP="00FE6486">
      <w:pPr>
        <w:pStyle w:val="BodyText"/>
        <w:spacing w:line="360" w:lineRule="auto"/>
        <w:rPr>
          <w:ins w:id="95" w:author="David Moriña Soler" w:date="2023-02-11T13:12:00Z"/>
          <w:rFonts w:ascii="Arial" w:hAnsi="Arial" w:cs="Arial"/>
        </w:rPr>
      </w:pPr>
      <w:ins w:id="96" w:author="David Moriña Soler" w:date="2023-02-11T13:12:00Z">
        <w:r w:rsidRPr="005E76CF">
          <w:rPr>
            <w:rFonts w:ascii="Arial" w:hAnsi="Arial" w:cs="Arial"/>
          </w:rPr>
          <w:t>As can be seen in Figure 1 and Figure 2, there are 4 weeks (2021-12-26, 2022-01-02, 2022-01-09 and 2022-01-16) for which the predicted values coincide with those registered in all simulations, so no underreporting is detected these weeks. This behavior might be due to the breakout of a new variant with different characteristics (for instance producing more symptomatic cases and therefore reducing the underreporting) around these dates.</w:t>
        </w:r>
      </w:ins>
    </w:p>
    <w:p w14:paraId="3CD9655B" w14:textId="1BFF8669" w:rsidR="004C0E11" w:rsidRDefault="004C0E11" w:rsidP="00FE6486">
      <w:pPr>
        <w:pStyle w:val="BodyText"/>
        <w:spacing w:line="360" w:lineRule="auto"/>
        <w:rPr>
          <w:ins w:id="97" w:author="David Moriña Soler" w:date="2023-02-11T10:19:00Z"/>
          <w:rFonts w:ascii="Arial" w:hAnsi="Arial" w:cs="Arial"/>
        </w:rPr>
      </w:pPr>
      <w:ins w:id="98" w:author="David Moriña Soler" w:date="2023-02-11T10:19:00Z">
        <w:r w:rsidRPr="004C0E11">
          <w:rPr>
            <w:rFonts w:ascii="Arial" w:hAnsi="Arial" w:cs="Arial"/>
          </w:rPr>
          <w:t xml:space="preserve">The registered values </w:t>
        </w:r>
      </w:ins>
      <w:ins w:id="99" w:author="David Moriña Soler" w:date="2023-02-11T12:34:00Z">
        <w:r w:rsidR="00D73D39">
          <w:rPr>
            <w:rFonts w:ascii="Arial" w:hAnsi="Arial" w:cs="Arial"/>
          </w:rPr>
          <w:t xml:space="preserve">predicted by the model </w:t>
        </w:r>
      </w:ins>
      <w:ins w:id="100" w:author="David Moriña Soler" w:date="2023-02-11T10:19:00Z">
        <w:r w:rsidRPr="004C0E11">
          <w:rPr>
            <w:rFonts w:ascii="Arial" w:hAnsi="Arial" w:cs="Arial"/>
          </w:rPr>
          <w:t xml:space="preserve">can also be obtained as </w:t>
        </w:r>
      </w:ins>
      <m:oMath>
        <m:acc>
          <m:accPr>
            <m:ctrlPr>
              <w:ins w:id="101" w:author="David Moriña Soler" w:date="2023-02-11T10:56:00Z">
                <w:rPr>
                  <w:rFonts w:ascii="Cambria Math" w:hAnsi="Cambria Math" w:cs="Arial"/>
                  <w:i/>
                </w:rPr>
              </w:ins>
            </m:ctrlPr>
          </m:accPr>
          <m:e>
            <m:sSub>
              <m:sSubPr>
                <m:ctrlPr>
                  <w:ins w:id="102" w:author="David Moriña Soler" w:date="2023-02-11T10:56:00Z">
                    <w:rPr>
                      <w:rFonts w:ascii="Cambria Math" w:hAnsi="Cambria Math" w:cs="Arial"/>
                      <w:i/>
                    </w:rPr>
                  </w:ins>
                </m:ctrlPr>
              </m:sSubPr>
              <m:e>
                <m:r>
                  <w:ins w:id="103" w:author="David Moriña Soler" w:date="2023-02-11T10:56:00Z">
                    <w:rPr>
                      <w:rFonts w:ascii="Cambria Math" w:hAnsi="Cambria Math" w:cs="Arial"/>
                    </w:rPr>
                    <m:t>Y</m:t>
                  </w:ins>
                </m:r>
              </m:e>
              <m:sub>
                <m:r>
                  <w:ins w:id="104" w:author="David Moriña Soler" w:date="2023-02-11T10:56:00Z">
                    <w:rPr>
                      <w:rFonts w:ascii="Cambria Math" w:hAnsi="Cambria Math" w:cs="Arial"/>
                    </w:rPr>
                    <m:t>t</m:t>
                  </w:ins>
                </m:r>
              </m:sub>
            </m:sSub>
          </m:e>
        </m:acc>
        <m:r>
          <w:ins w:id="105" w:author="David Moriña Soler" w:date="2023-02-11T10:54:00Z">
            <w:rPr>
              <w:rFonts w:ascii="Cambria Math" w:hAnsi="Cambria Math" w:cs="Arial"/>
            </w:rPr>
            <m:t>=</m:t>
          </w:ins>
        </m:r>
        <m:d>
          <m:dPr>
            <m:ctrlPr>
              <w:ins w:id="106" w:author="David Moriña Soler" w:date="2023-02-11T10:54:00Z">
                <w:rPr>
                  <w:rFonts w:ascii="Cambria Math" w:hAnsi="Cambria Math" w:cs="Arial"/>
                  <w:i/>
                </w:rPr>
              </w:ins>
            </m:ctrlPr>
          </m:dPr>
          <m:e>
            <m:r>
              <w:ins w:id="107" w:author="David Moriña Soler" w:date="2023-02-11T10:54:00Z">
                <w:rPr>
                  <w:rFonts w:ascii="Cambria Math" w:hAnsi="Cambria Math" w:cs="Arial"/>
                </w:rPr>
                <m:t>1-</m:t>
              </w:ins>
            </m:r>
            <m:acc>
              <m:accPr>
                <m:ctrlPr>
                  <w:ins w:id="108" w:author="David Moriña Soler" w:date="2023-02-11T10:54:00Z">
                    <w:rPr>
                      <w:rFonts w:ascii="Cambria Math" w:hAnsi="Cambria Math" w:cs="Arial"/>
                      <w:i/>
                    </w:rPr>
                  </w:ins>
                </m:ctrlPr>
              </m:accPr>
              <m:e>
                <m:r>
                  <w:ins w:id="109" w:author="David Moriña Soler" w:date="2023-02-11T10:54:00Z">
                    <w:rPr>
                      <w:rFonts w:ascii="Cambria Math" w:hAnsi="Cambria Math" w:cs="Arial"/>
                    </w:rPr>
                    <m:t>ω</m:t>
                  </w:ins>
                </m:r>
              </m:e>
            </m:acc>
            <m:r>
              <w:ins w:id="110" w:author="David Moriña Soler" w:date="2023-02-11T10:54:00Z">
                <w:rPr>
                  <w:rFonts w:ascii="Cambria Math" w:hAnsi="Cambria Math" w:cs="Arial"/>
                </w:rPr>
                <m:t>+</m:t>
              </w:ins>
            </m:r>
            <m:acc>
              <m:accPr>
                <m:ctrlPr>
                  <w:ins w:id="111" w:author="David Moriña Soler" w:date="2023-02-11T10:54:00Z">
                    <w:rPr>
                      <w:rFonts w:ascii="Cambria Math" w:hAnsi="Cambria Math" w:cs="Arial"/>
                      <w:i/>
                    </w:rPr>
                  </w:ins>
                </m:ctrlPr>
              </m:accPr>
              <m:e>
                <m:r>
                  <w:ins w:id="112" w:author="David Moriña Soler" w:date="2023-02-11T10:54:00Z">
                    <w:rPr>
                      <w:rFonts w:ascii="Cambria Math" w:hAnsi="Cambria Math" w:cs="Arial"/>
                    </w:rPr>
                    <m:t>ω</m:t>
                  </w:ins>
                </m:r>
              </m:e>
            </m:acc>
            <m:r>
              <w:ins w:id="113" w:author="David Moriña Soler" w:date="2023-02-11T10:54:00Z">
                <w:rPr>
                  <w:rFonts w:ascii="Cambria Math" w:hAnsi="Cambria Math" w:cs="Arial"/>
                </w:rPr>
                <m:t>∙</m:t>
              </w:ins>
            </m:r>
            <m:acc>
              <m:accPr>
                <m:ctrlPr>
                  <w:ins w:id="114" w:author="David Moriña Soler" w:date="2023-02-11T10:55:00Z">
                    <w:rPr>
                      <w:rFonts w:ascii="Cambria Math" w:hAnsi="Cambria Math" w:cs="Arial"/>
                      <w:i/>
                    </w:rPr>
                  </w:ins>
                </m:ctrlPr>
              </m:accPr>
              <m:e>
                <m:r>
                  <w:ins w:id="115" w:author="David Moriña Soler" w:date="2023-02-11T10:55:00Z">
                    <w:rPr>
                      <w:rFonts w:ascii="Cambria Math" w:hAnsi="Cambria Math" w:cs="Arial"/>
                    </w:rPr>
                    <m:t>q</m:t>
                  </w:ins>
                </m:r>
              </m:e>
            </m:acc>
          </m:e>
        </m:d>
        <m:r>
          <w:ins w:id="116" w:author="David Moriña Soler" w:date="2023-02-11T10:55:00Z">
            <w:rPr>
              <w:rFonts w:ascii="Cambria Math" w:hAnsi="Cambria Math" w:cs="Arial"/>
            </w:rPr>
            <m:t>∙</m:t>
          </w:ins>
        </m:r>
        <m:acc>
          <m:accPr>
            <m:ctrlPr>
              <w:ins w:id="117" w:author="David Moriña Soler" w:date="2023-02-11T10:56:00Z">
                <w:rPr>
                  <w:rFonts w:ascii="Cambria Math" w:hAnsi="Cambria Math" w:cs="Arial"/>
                  <w:i/>
                </w:rPr>
              </w:ins>
            </m:ctrlPr>
          </m:accPr>
          <m:e>
            <m:sSub>
              <m:sSubPr>
                <m:ctrlPr>
                  <w:ins w:id="118" w:author="David Moriña Soler" w:date="2023-02-11T10:56:00Z">
                    <w:rPr>
                      <w:rFonts w:ascii="Cambria Math" w:hAnsi="Cambria Math" w:cs="Arial"/>
                      <w:i/>
                    </w:rPr>
                  </w:ins>
                </m:ctrlPr>
              </m:sSubPr>
              <m:e>
                <m:r>
                  <w:ins w:id="119" w:author="David Moriña Soler" w:date="2023-02-11T10:56:00Z">
                    <w:rPr>
                      <w:rFonts w:ascii="Cambria Math" w:hAnsi="Cambria Math" w:cs="Arial"/>
                    </w:rPr>
                    <m:t>X</m:t>
                  </w:ins>
                </m:r>
              </m:e>
              <m:sub>
                <m:r>
                  <w:ins w:id="120" w:author="David Moriña Soler" w:date="2023-02-11T10:56:00Z">
                    <w:rPr>
                      <w:rFonts w:ascii="Cambria Math" w:hAnsi="Cambria Math" w:cs="Arial"/>
                    </w:rPr>
                    <m:t>t</m:t>
                  </w:ins>
                </m:r>
              </m:sub>
            </m:sSub>
          </m:e>
        </m:acc>
      </m:oMath>
      <w:ins w:id="121" w:author="David Moriña Soler" w:date="2023-02-11T10:19:00Z">
        <w:r w:rsidRPr="004C0E11">
          <w:rPr>
            <w:rFonts w:ascii="Arial" w:hAnsi="Arial" w:cs="Arial"/>
          </w:rPr>
          <w:t>, and compared to the actual registered values</w:t>
        </w:r>
      </w:ins>
      <w:ins w:id="122" w:author="David Moriña Soler" w:date="2023-02-11T10:56:00Z">
        <w:r w:rsidR="00FE6486">
          <w:rPr>
            <w:rFonts w:ascii="Arial" w:hAnsi="Arial" w:cs="Arial"/>
          </w:rPr>
          <w:t xml:space="preserve"> </w:t>
        </w:r>
      </w:ins>
      <m:oMath>
        <m:sSub>
          <m:sSubPr>
            <m:ctrlPr>
              <w:ins w:id="123" w:author="David Moriña Soler" w:date="2023-02-11T10:56:00Z">
                <w:rPr>
                  <w:rFonts w:ascii="Cambria Math" w:hAnsi="Cambria Math" w:cs="Arial"/>
                  <w:i/>
                </w:rPr>
              </w:ins>
            </m:ctrlPr>
          </m:sSubPr>
          <m:e>
            <m:r>
              <w:ins w:id="124" w:author="David Moriña Soler" w:date="2023-02-11T10:56:00Z">
                <w:rPr>
                  <w:rFonts w:ascii="Cambria Math" w:hAnsi="Cambria Math" w:cs="Arial"/>
                </w:rPr>
                <m:t>Y</m:t>
              </w:ins>
            </m:r>
          </m:e>
          <m:sub>
            <m:r>
              <w:ins w:id="125" w:author="David Moriña Soler" w:date="2023-02-11T10:57:00Z">
                <w:rPr>
                  <w:rFonts w:ascii="Cambria Math" w:hAnsi="Cambria Math" w:cs="Arial"/>
                </w:rPr>
                <m:t>t</m:t>
              </w:ins>
            </m:r>
          </m:sub>
        </m:sSub>
      </m:oMath>
      <w:ins w:id="126" w:author="David Moriña Soler" w:date="2023-02-11T10:19:00Z">
        <w:r w:rsidRPr="004C0E11">
          <w:rPr>
            <w:rFonts w:ascii="Arial" w:hAnsi="Arial" w:cs="Arial"/>
          </w:rPr>
          <w:t xml:space="preserve">. That allows computing standard forecasting error measures as Root Mean Squared Error (RMSE) or Mean Absolute Percentage Error (MAPE). </w:t>
        </w:r>
      </w:ins>
      <w:ins w:id="127" w:author="David Moriña Soler" w:date="2023-02-11T10:52:00Z">
        <w:r w:rsidR="00397513">
          <w:rPr>
            <w:rFonts w:ascii="Arial" w:hAnsi="Arial" w:cs="Arial"/>
          </w:rPr>
          <w:t>Globally</w:t>
        </w:r>
      </w:ins>
      <w:ins w:id="128" w:author="David Moriña Soler" w:date="2023-02-11T10:19:00Z">
        <w:r w:rsidRPr="004C0E11">
          <w:rPr>
            <w:rFonts w:ascii="Arial" w:hAnsi="Arial" w:cs="Arial"/>
          </w:rPr>
          <w:t xml:space="preserve">, the RMSE was </w:t>
        </w:r>
      </w:ins>
      <w:ins w:id="129" w:author="David Moriña Soler" w:date="2023-02-11T10:52:00Z">
        <w:r w:rsidR="00397513" w:rsidRPr="00397513">
          <w:rPr>
            <w:rFonts w:ascii="Arial" w:hAnsi="Arial" w:cs="Arial"/>
          </w:rPr>
          <w:t>113</w:t>
        </w:r>
      </w:ins>
      <w:ins w:id="130" w:author="David Moriña Soler" w:date="2023-02-11T11:00:00Z">
        <w:r w:rsidR="0082104D">
          <w:rPr>
            <w:rFonts w:ascii="Arial" w:hAnsi="Arial" w:cs="Arial"/>
          </w:rPr>
          <w:t>,</w:t>
        </w:r>
      </w:ins>
      <w:ins w:id="131" w:author="David Moriña Soler" w:date="2023-02-11T10:52:00Z">
        <w:r w:rsidR="00397513" w:rsidRPr="00397513">
          <w:rPr>
            <w:rFonts w:ascii="Arial" w:hAnsi="Arial" w:cs="Arial"/>
          </w:rPr>
          <w:t>145.4</w:t>
        </w:r>
      </w:ins>
      <w:ins w:id="132" w:author="David Moriña Soler" w:date="2023-02-11T10:19:00Z">
        <w:r w:rsidRPr="004C0E11">
          <w:rPr>
            <w:rFonts w:ascii="Arial" w:hAnsi="Arial" w:cs="Arial"/>
          </w:rPr>
          <w:t xml:space="preserve"> and MAPE was </w:t>
        </w:r>
      </w:ins>
      <w:ins w:id="133" w:author="David Moriña Soler" w:date="2023-02-11T10:53:00Z">
        <w:r w:rsidR="00397513">
          <w:rPr>
            <w:rFonts w:ascii="Arial" w:hAnsi="Arial" w:cs="Arial"/>
          </w:rPr>
          <w:t>around 8</w:t>
        </w:r>
      </w:ins>
      <w:ins w:id="134" w:author="David Moriña Soler" w:date="2023-02-11T10:19:00Z">
        <w:r w:rsidRPr="004C0E11">
          <w:rPr>
            <w:rFonts w:ascii="Arial" w:hAnsi="Arial" w:cs="Arial"/>
          </w:rPr>
          <w:t xml:space="preserve">%, ranging between </w:t>
        </w:r>
      </w:ins>
      <w:ins w:id="135" w:author="David Moriña Soler" w:date="2023-02-11T10:20:00Z">
        <w:r w:rsidR="00065C70">
          <w:rPr>
            <w:rFonts w:ascii="Arial" w:hAnsi="Arial" w:cs="Arial"/>
          </w:rPr>
          <w:t>4</w:t>
        </w:r>
      </w:ins>
      <w:ins w:id="136" w:author="David Moriña Soler" w:date="2023-02-11T10:19:00Z">
        <w:r w:rsidRPr="004C0E11">
          <w:rPr>
            <w:rFonts w:ascii="Arial" w:hAnsi="Arial" w:cs="Arial"/>
          </w:rPr>
          <w:t xml:space="preserve"> to 13% across regions. The </w:t>
        </w:r>
      </w:ins>
      <w:ins w:id="137" w:author="David Moriña Soler" w:date="2023-02-11T10:53:00Z">
        <w:r w:rsidR="00FE6486">
          <w:rPr>
            <w:rFonts w:ascii="Arial" w:hAnsi="Arial" w:cs="Arial"/>
          </w:rPr>
          <w:t xml:space="preserve">specific </w:t>
        </w:r>
      </w:ins>
      <w:ins w:id="138" w:author="David Moriña Soler" w:date="2023-02-11T10:19:00Z">
        <w:r w:rsidRPr="004C0E11">
          <w:rPr>
            <w:rFonts w:ascii="Arial" w:hAnsi="Arial" w:cs="Arial"/>
          </w:rPr>
          <w:t>RMSE and MAPE for each region are described in Table S1 in the Supplementary Material.</w:t>
        </w:r>
      </w:ins>
    </w:p>
    <w:p w14:paraId="59FEB86A" w14:textId="2A4BE693" w:rsidR="00276CAA" w:rsidRDefault="00756A2D">
      <w:pPr>
        <w:pStyle w:val="BodyText"/>
        <w:spacing w:line="360" w:lineRule="auto"/>
        <w:rPr>
          <w:rFonts w:ascii="Arial" w:hAnsi="Arial" w:cs="Arial"/>
        </w:rPr>
      </w:pPr>
      <w:r>
        <w:rPr>
          <w:rFonts w:ascii="Arial" w:hAnsi="Arial" w:cs="Arial"/>
        </w:rPr>
        <w:t xml:space="preserve">The global differences in underreporting magnitudes across regions can be represented by the percentage of reported cases in each CCAA (compared to model estimates), as shown in </w:t>
      </w:r>
      <w:r>
        <w:rPr>
          <w:rFonts w:ascii="Arial" w:hAnsi="Arial" w:cs="Arial"/>
          <w:color w:val="000000" w:themeColor="text1"/>
        </w:rPr>
        <w:t>Figure </w:t>
      </w:r>
      <w:hyperlink w:anchor="morina:fig3">
        <w:r>
          <w:rPr>
            <w:rStyle w:val="EnlladInternet"/>
            <w:rFonts w:ascii="Arial" w:hAnsi="Arial" w:cs="Arial"/>
            <w:color w:val="000000" w:themeColor="text1"/>
          </w:rPr>
          <w:t>3</w:t>
        </w:r>
      </w:hyperlink>
      <w:r>
        <w:rPr>
          <w:rFonts w:ascii="Arial" w:hAnsi="Arial" w:cs="Arial"/>
        </w:rPr>
        <w:t xml:space="preserve">. </w:t>
      </w:r>
    </w:p>
    <w:p w14:paraId="59FEB86B" w14:textId="43520B83" w:rsidR="00276CAA" w:rsidRDefault="00BD43FC">
      <w:pPr>
        <w:pStyle w:val="BodyText"/>
        <w:spacing w:line="360" w:lineRule="auto"/>
        <w:rPr>
          <w:rFonts w:ascii="Arial" w:hAnsi="Arial" w:cs="Arial"/>
          <w:i/>
          <w:iCs/>
        </w:rPr>
      </w:pPr>
      <w:r>
        <w:rPr>
          <w:rFonts w:ascii="Arial" w:hAnsi="Arial" w:cs="Arial"/>
          <w:noProof/>
        </w:rPr>
        <w:lastRenderedPageBreak/>
        <w:drawing>
          <wp:inline distT="0" distB="0" distL="0" distR="0" wp14:anchorId="1DE4746F" wp14:editId="1E99CECF">
            <wp:extent cx="5600700" cy="2638425"/>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638425"/>
                    </a:xfrm>
                    <a:prstGeom prst="rect">
                      <a:avLst/>
                    </a:prstGeom>
                    <a:noFill/>
                    <a:ln>
                      <a:noFill/>
                    </a:ln>
                  </pic:spPr>
                </pic:pic>
              </a:graphicData>
            </a:graphic>
          </wp:inline>
        </w:drawing>
      </w:r>
      <w:r w:rsidR="00756A2D">
        <w:rPr>
          <w:rFonts w:ascii="Arial" w:hAnsi="Arial" w:cs="Arial"/>
          <w:i/>
          <w:iCs/>
        </w:rPr>
        <w:t>Figure 3. Percentage of reported cases in each CCAA.</w:t>
      </w:r>
    </w:p>
    <w:p w14:paraId="59FEB86C" w14:textId="77777777" w:rsidR="00276CAA" w:rsidRDefault="00756A2D">
      <w:pPr>
        <w:pStyle w:val="Heading1"/>
        <w:spacing w:line="360" w:lineRule="auto"/>
        <w:rPr>
          <w:rFonts w:ascii="Arial" w:hAnsi="Arial" w:cs="Arial"/>
          <w:color w:val="000000" w:themeColor="text1"/>
        </w:rPr>
      </w:pPr>
      <w:bookmarkStart w:id="139" w:name="discussion"/>
      <w:r>
        <w:rPr>
          <w:rFonts w:ascii="Arial" w:hAnsi="Arial" w:cs="Arial"/>
          <w:color w:val="000000" w:themeColor="text1"/>
        </w:rPr>
        <w:t>Discussion</w:t>
      </w:r>
      <w:bookmarkEnd w:id="139"/>
    </w:p>
    <w:p w14:paraId="59FEB86D" w14:textId="77777777" w:rsidR="00276CAA" w:rsidRDefault="00756A2D">
      <w:pPr>
        <w:pStyle w:val="FirstParagraph"/>
        <w:spacing w:line="360" w:lineRule="auto"/>
        <w:rPr>
          <w:rFonts w:ascii="Arial" w:hAnsi="Arial" w:cs="Arial"/>
        </w:rPr>
      </w:pPr>
      <w:r>
        <w:rPr>
          <w:rFonts w:ascii="Arial" w:hAnsi="Arial" w:cs="Arial"/>
        </w:rPr>
        <w:t>Although it is very common in biomedical and epidemiological research to get data from disease registries, there is a concern about their reliability, and there have been some recent efforts to standardize the protocols in order to improve the accuracy of health information registries (see for instance [24,25]). However, as the Covid-19 pandemic situation has made evident, it is not always possible to implement these recommendations in a proper way.</w:t>
      </w:r>
    </w:p>
    <w:p w14:paraId="59FEB86E" w14:textId="7C331251" w:rsidR="00276CAA" w:rsidRDefault="00756A2D">
      <w:pPr>
        <w:pStyle w:val="BodyText"/>
        <w:spacing w:line="360" w:lineRule="auto"/>
        <w:rPr>
          <w:rFonts w:ascii="Arial" w:hAnsi="Arial" w:cs="Arial"/>
        </w:rPr>
      </w:pPr>
      <w:r>
        <w:rPr>
          <w:rFonts w:ascii="Arial" w:hAnsi="Arial" w:cs="Arial"/>
        </w:rPr>
        <w:t>Another work analyzing the cumulated burden of Covid-19 in Spain [26] estimated that only around 21% of the cases were reported in the period 2020/01/01-2020/06/01, but it should be taken into account that it seems reasonable to assume that the underreporting intensity was higher at the early stages of the pandemic, and therefore a lower overall underreporting is expected in the longer period considered in th</w:t>
      </w:r>
      <w:ins w:id="140" w:author="David Moriña Soler" w:date="2023-02-08T12:14:00Z">
        <w:r w:rsidR="00137807">
          <w:rPr>
            <w:rFonts w:ascii="Arial" w:hAnsi="Arial" w:cs="Arial"/>
          </w:rPr>
          <w:t>is work</w:t>
        </w:r>
      </w:ins>
      <w:del w:id="141" w:author="David Moriña Soler" w:date="2023-02-08T12:14:00Z">
        <w:r w:rsidDel="00137807">
          <w:rPr>
            <w:rFonts w:ascii="Arial" w:hAnsi="Arial" w:cs="Arial"/>
          </w:rPr>
          <w:delText>e present study</w:delText>
        </w:r>
      </w:del>
      <w:r>
        <w:rPr>
          <w:rFonts w:ascii="Arial" w:hAnsi="Arial" w:cs="Arial"/>
        </w:rPr>
        <w:t>. Additionally, the presented methodology allows for a real time monitoring and not only cumulated over a time period.</w:t>
      </w:r>
    </w:p>
    <w:p w14:paraId="59FEB86F" w14:textId="77777777" w:rsidR="00276CAA" w:rsidRDefault="00756A2D">
      <w:pPr>
        <w:pStyle w:val="BodyText"/>
        <w:spacing w:line="360" w:lineRule="auto"/>
        <w:rPr>
          <w:rFonts w:ascii="Arial" w:hAnsi="Arial" w:cs="Arial"/>
        </w:rPr>
      </w:pPr>
      <w:r>
        <w:rPr>
          <w:rFonts w:ascii="Arial" w:hAnsi="Arial" w:cs="Arial"/>
        </w:rPr>
        <w:t xml:space="preserve">Having accurate data is key in order to provide public health decision-makers with reliable information, which can also be used to improve the accuracy of dynamic </w:t>
      </w:r>
      <w:r>
        <w:rPr>
          <w:rFonts w:ascii="Arial" w:hAnsi="Arial" w:cs="Arial"/>
        </w:rPr>
        <w:lastRenderedPageBreak/>
        <w:t>models aimed to estimate the spread of the disease [27] and to predict its behavior.</w:t>
      </w:r>
    </w:p>
    <w:p w14:paraId="59FEB870" w14:textId="77777777" w:rsidR="00276CAA" w:rsidRDefault="00756A2D">
      <w:pPr>
        <w:pStyle w:val="Heading1"/>
        <w:spacing w:line="360" w:lineRule="auto"/>
        <w:rPr>
          <w:rFonts w:ascii="Arial" w:hAnsi="Arial" w:cs="Arial"/>
          <w:color w:val="000000" w:themeColor="text1"/>
        </w:rPr>
      </w:pPr>
      <w:bookmarkStart w:id="142" w:name="conclusions"/>
      <w:r>
        <w:rPr>
          <w:rFonts w:ascii="Arial" w:hAnsi="Arial" w:cs="Arial"/>
          <w:color w:val="000000" w:themeColor="text1"/>
        </w:rPr>
        <w:t>Conclusions</w:t>
      </w:r>
      <w:bookmarkEnd w:id="142"/>
    </w:p>
    <w:p w14:paraId="59FEB871" w14:textId="6CED9E0E" w:rsidR="00276CAA" w:rsidRDefault="00756A2D">
      <w:pPr>
        <w:pStyle w:val="FirstParagraph"/>
        <w:spacing w:line="360" w:lineRule="auto"/>
        <w:rPr>
          <w:rFonts w:ascii="Arial" w:hAnsi="Arial" w:cs="Arial"/>
        </w:rPr>
      </w:pPr>
      <w:r>
        <w:rPr>
          <w:rFonts w:ascii="Arial" w:hAnsi="Arial" w:cs="Arial"/>
        </w:rPr>
        <w:t xml:space="preserve">The proposed methodology can deal with misreported (over- or under-reported) data in a very natural and straightforward </w:t>
      </w:r>
      <w:del w:id="143" w:author="David Moriña Soler" w:date="2023-02-08T12:12:00Z">
        <w:r w:rsidDel="0071363D">
          <w:rPr>
            <w:rFonts w:ascii="Arial" w:hAnsi="Arial" w:cs="Arial"/>
          </w:rPr>
          <w:delText>way, and</w:delText>
        </w:r>
      </w:del>
      <w:ins w:id="144" w:author="David Moriña Soler" w:date="2023-02-08T12:12:00Z">
        <w:r w:rsidR="0071363D">
          <w:rPr>
            <w:rFonts w:ascii="Arial" w:hAnsi="Arial" w:cs="Arial"/>
          </w:rPr>
          <w:t>way and</w:t>
        </w:r>
      </w:ins>
      <w:r>
        <w:rPr>
          <w:rFonts w:ascii="Arial" w:hAnsi="Arial" w:cs="Arial"/>
        </w:rPr>
        <w:t xml:space="preserve"> is able to reconstruct the most likely hidden process, providing public health decision-makers with a valuable tool in order to predict the evolution of the disease under different scenarios.</w:t>
      </w:r>
    </w:p>
    <w:p w14:paraId="59FEB872" w14:textId="77777777" w:rsidR="00276CAA" w:rsidRDefault="00756A2D">
      <w:pPr>
        <w:pStyle w:val="BodyText"/>
        <w:spacing w:line="360" w:lineRule="auto"/>
        <w:rPr>
          <w:rFonts w:ascii="Arial" w:hAnsi="Arial" w:cs="Arial"/>
        </w:rPr>
      </w:pPr>
      <w:r>
        <w:rPr>
          <w:rFonts w:ascii="Arial" w:hAnsi="Arial" w:cs="Arial"/>
        </w:rPr>
        <w:t>The analysis of the Spanish Covid-19 data shows that in average only around 60% of the cases in the period 2020/02/23-2022/02/27 were reported, and that there are significant differences in the severity of underreporting across the regions. The impact of the vaccination program can also be assessed, achieving a significant decrease in the Covid-19 incidence in almost all regions after 50% of the population had one dose at least (although these results would probably be notably different if including SARS-CoV-2 immunity-escape variants like BA.4 or BA.5, which are currently predominant in many countries), while the impact of the mandatory lockdown could only be detected by the model in 7 regions.</w:t>
      </w:r>
    </w:p>
    <w:p w14:paraId="59FEB873" w14:textId="77777777" w:rsidR="00276CAA" w:rsidRDefault="00756A2D">
      <w:pPr>
        <w:pStyle w:val="BodyText"/>
        <w:spacing w:line="360" w:lineRule="auto"/>
        <w:rPr>
          <w:rFonts w:ascii="Arial" w:hAnsi="Arial" w:cs="Arial"/>
        </w:rPr>
      </w:pPr>
      <w:r>
        <w:rPr>
          <w:rFonts w:ascii="Arial" w:hAnsi="Arial" w:cs="Arial"/>
        </w:rPr>
        <w:t>The simulation study shows that the proposed methodology behaves as expected and that the parameters used in the simulations, under different autocorrelation structures, can be recovered, even with severely underreported data.</w:t>
      </w:r>
    </w:p>
    <w:p w14:paraId="59FEB874" w14:textId="77777777" w:rsidR="00276CAA" w:rsidRDefault="00756A2D">
      <w:pPr>
        <w:pStyle w:val="Heading1"/>
        <w:spacing w:line="360" w:lineRule="auto"/>
        <w:rPr>
          <w:rFonts w:ascii="Arial" w:hAnsi="Arial" w:cs="Arial"/>
          <w:color w:val="000000" w:themeColor="text1"/>
        </w:rPr>
      </w:pPr>
      <w:bookmarkStart w:id="145" w:name="abbreviations"/>
      <w:r>
        <w:rPr>
          <w:rFonts w:ascii="Arial" w:hAnsi="Arial" w:cs="Arial"/>
          <w:color w:val="000000" w:themeColor="text1"/>
        </w:rPr>
        <w:t>Abbreviations</w:t>
      </w:r>
      <w:bookmarkEnd w:id="145"/>
    </w:p>
    <w:p w14:paraId="59FEB875" w14:textId="77777777" w:rsidR="00276CAA" w:rsidRDefault="00756A2D">
      <w:pPr>
        <w:numPr>
          <w:ilvl w:val="0"/>
          <w:numId w:val="3"/>
        </w:numPr>
        <w:spacing w:line="360" w:lineRule="auto"/>
        <w:rPr>
          <w:rFonts w:ascii="Arial" w:hAnsi="Arial" w:cs="Arial"/>
        </w:rPr>
      </w:pPr>
      <w:r>
        <w:rPr>
          <w:rFonts w:ascii="Arial" w:hAnsi="Arial" w:cs="Arial"/>
        </w:rPr>
        <w:t>ABC: Approximate Bayesian computation.</w:t>
      </w:r>
    </w:p>
    <w:p w14:paraId="59FEB876" w14:textId="77777777" w:rsidR="00276CAA" w:rsidRDefault="00756A2D">
      <w:pPr>
        <w:numPr>
          <w:ilvl w:val="0"/>
          <w:numId w:val="3"/>
        </w:numPr>
        <w:spacing w:line="360" w:lineRule="auto"/>
        <w:rPr>
          <w:rFonts w:ascii="Arial" w:hAnsi="Arial" w:cs="Arial"/>
        </w:rPr>
      </w:pPr>
      <w:r>
        <w:rPr>
          <w:rFonts w:ascii="Arial" w:hAnsi="Arial" w:cs="Arial"/>
        </w:rPr>
        <w:t>AIL: Average interval length.</w:t>
      </w:r>
    </w:p>
    <w:p w14:paraId="59FEB877" w14:textId="77777777" w:rsidR="00276CAA" w:rsidRDefault="00756A2D">
      <w:pPr>
        <w:numPr>
          <w:ilvl w:val="0"/>
          <w:numId w:val="3"/>
        </w:numPr>
        <w:spacing w:line="360" w:lineRule="auto"/>
        <w:rPr>
          <w:rFonts w:ascii="Arial" w:hAnsi="Arial" w:cs="Arial"/>
        </w:rPr>
      </w:pPr>
      <w:r>
        <w:rPr>
          <w:rFonts w:ascii="Arial" w:hAnsi="Arial" w:cs="Arial"/>
        </w:rPr>
        <w:t>AR: AutoRegressive model.</w:t>
      </w:r>
    </w:p>
    <w:p w14:paraId="59FEB878" w14:textId="77777777" w:rsidR="00276CAA" w:rsidRDefault="00756A2D">
      <w:pPr>
        <w:numPr>
          <w:ilvl w:val="0"/>
          <w:numId w:val="3"/>
        </w:numPr>
        <w:spacing w:line="360" w:lineRule="auto"/>
        <w:rPr>
          <w:rFonts w:ascii="Arial" w:hAnsi="Arial" w:cs="Arial"/>
        </w:rPr>
      </w:pPr>
      <w:r>
        <w:rPr>
          <w:rFonts w:ascii="Arial" w:hAnsi="Arial" w:cs="Arial"/>
        </w:rPr>
        <w:t>ARCH: AutoRegressive Conditional Heteroskedasticity model.</w:t>
      </w:r>
    </w:p>
    <w:p w14:paraId="59FEB879" w14:textId="77777777" w:rsidR="00276CAA" w:rsidRDefault="00756A2D">
      <w:pPr>
        <w:numPr>
          <w:ilvl w:val="0"/>
          <w:numId w:val="3"/>
        </w:numPr>
        <w:spacing w:line="360" w:lineRule="auto"/>
        <w:rPr>
          <w:rFonts w:ascii="Arial" w:hAnsi="Arial" w:cs="Arial"/>
        </w:rPr>
      </w:pPr>
      <w:r>
        <w:rPr>
          <w:rFonts w:ascii="Arial" w:hAnsi="Arial" w:cs="Arial"/>
        </w:rPr>
        <w:lastRenderedPageBreak/>
        <w:t>ARMA: AutoRegressive Moving Average model.</w:t>
      </w:r>
    </w:p>
    <w:p w14:paraId="59FEB87A" w14:textId="77777777" w:rsidR="00276CAA" w:rsidRDefault="00756A2D">
      <w:pPr>
        <w:numPr>
          <w:ilvl w:val="0"/>
          <w:numId w:val="3"/>
        </w:numPr>
        <w:spacing w:line="360" w:lineRule="auto"/>
        <w:rPr>
          <w:rFonts w:ascii="Arial" w:hAnsi="Arial" w:cs="Arial"/>
        </w:rPr>
      </w:pPr>
      <w:r>
        <w:rPr>
          <w:rFonts w:ascii="Arial" w:hAnsi="Arial" w:cs="Arial"/>
        </w:rPr>
        <w:t>BSL: Bayesian Synthetic Likelihood.</w:t>
      </w:r>
    </w:p>
    <w:p w14:paraId="59FEB87B" w14:textId="77777777" w:rsidR="00276CAA" w:rsidRDefault="00756A2D">
      <w:pPr>
        <w:numPr>
          <w:ilvl w:val="0"/>
          <w:numId w:val="3"/>
        </w:numPr>
        <w:spacing w:line="360" w:lineRule="auto"/>
        <w:rPr>
          <w:rFonts w:ascii="Arial" w:hAnsi="Arial" w:cs="Arial"/>
        </w:rPr>
      </w:pPr>
      <w:r>
        <w:rPr>
          <w:rFonts w:ascii="Arial" w:hAnsi="Arial" w:cs="Arial"/>
        </w:rPr>
        <w:t>CCAA: Spanish autonomous community.</w:t>
      </w:r>
    </w:p>
    <w:p w14:paraId="59FEB87C" w14:textId="77777777" w:rsidR="00276CAA" w:rsidRDefault="00756A2D">
      <w:pPr>
        <w:numPr>
          <w:ilvl w:val="0"/>
          <w:numId w:val="3"/>
        </w:numPr>
        <w:spacing w:line="360" w:lineRule="auto"/>
        <w:rPr>
          <w:rFonts w:ascii="Arial" w:hAnsi="Arial" w:cs="Arial"/>
        </w:rPr>
      </w:pPr>
      <w:r>
        <w:rPr>
          <w:rFonts w:ascii="Arial" w:hAnsi="Arial" w:cs="Arial"/>
        </w:rPr>
        <w:t>CrI: Credible interval.</w:t>
      </w:r>
    </w:p>
    <w:p w14:paraId="59FEB87D" w14:textId="77777777" w:rsidR="00276CAA" w:rsidRDefault="00756A2D">
      <w:pPr>
        <w:numPr>
          <w:ilvl w:val="0"/>
          <w:numId w:val="3"/>
        </w:numPr>
        <w:spacing w:line="360" w:lineRule="auto"/>
        <w:rPr>
          <w:rFonts w:ascii="Arial" w:hAnsi="Arial" w:cs="Arial"/>
        </w:rPr>
      </w:pPr>
      <w:r>
        <w:rPr>
          <w:rFonts w:ascii="Arial" w:hAnsi="Arial" w:cs="Arial"/>
        </w:rPr>
        <w:t>EM: Expectation-Maximization.</w:t>
      </w:r>
    </w:p>
    <w:p w14:paraId="59FEB87E" w14:textId="77777777" w:rsidR="00276CAA" w:rsidRDefault="00756A2D">
      <w:pPr>
        <w:numPr>
          <w:ilvl w:val="0"/>
          <w:numId w:val="3"/>
        </w:numPr>
        <w:spacing w:line="360" w:lineRule="auto"/>
        <w:rPr>
          <w:ins w:id="146" w:author="David Moriña Soler" w:date="2023-02-11T10:18:00Z"/>
          <w:rFonts w:ascii="Arial" w:hAnsi="Arial" w:cs="Arial"/>
        </w:rPr>
      </w:pPr>
      <w:r>
        <w:rPr>
          <w:rFonts w:ascii="Arial" w:hAnsi="Arial" w:cs="Arial"/>
        </w:rPr>
        <w:t>MA: Moving average model.</w:t>
      </w:r>
    </w:p>
    <w:p w14:paraId="4384B477" w14:textId="60060171" w:rsidR="00C8157B" w:rsidRDefault="00C8157B">
      <w:pPr>
        <w:numPr>
          <w:ilvl w:val="0"/>
          <w:numId w:val="3"/>
        </w:numPr>
        <w:spacing w:line="360" w:lineRule="auto"/>
        <w:rPr>
          <w:ins w:id="147" w:author="David Moriña Soler" w:date="2023-02-11T10:18:00Z"/>
          <w:rFonts w:ascii="Arial" w:hAnsi="Arial" w:cs="Arial"/>
        </w:rPr>
      </w:pPr>
      <w:ins w:id="148" w:author="David Moriña Soler" w:date="2023-02-11T10:18:00Z">
        <w:r>
          <w:rPr>
            <w:rFonts w:ascii="Arial" w:hAnsi="Arial" w:cs="Arial"/>
          </w:rPr>
          <w:t>MAPE: Mean Absolute Percentage Error.</w:t>
        </w:r>
      </w:ins>
    </w:p>
    <w:p w14:paraId="1535DA7C" w14:textId="0E2FE793" w:rsidR="00C8157B" w:rsidRDefault="00C8157B">
      <w:pPr>
        <w:numPr>
          <w:ilvl w:val="0"/>
          <w:numId w:val="3"/>
        </w:numPr>
        <w:spacing w:line="360" w:lineRule="auto"/>
        <w:rPr>
          <w:rFonts w:ascii="Arial" w:hAnsi="Arial" w:cs="Arial"/>
        </w:rPr>
      </w:pPr>
      <w:ins w:id="149" w:author="David Moriña Soler" w:date="2023-02-11T10:18:00Z">
        <w:r>
          <w:rPr>
            <w:rFonts w:ascii="Arial" w:hAnsi="Arial" w:cs="Arial"/>
          </w:rPr>
          <w:t>RMSE: Root Mean Squared Error.</w:t>
        </w:r>
      </w:ins>
    </w:p>
    <w:p w14:paraId="59FEB87F" w14:textId="77777777" w:rsidR="00276CAA" w:rsidRDefault="00756A2D">
      <w:pPr>
        <w:numPr>
          <w:ilvl w:val="0"/>
          <w:numId w:val="3"/>
        </w:numPr>
        <w:spacing w:line="360" w:lineRule="auto"/>
        <w:rPr>
          <w:rFonts w:ascii="Arial" w:hAnsi="Arial" w:cs="Arial"/>
        </w:rPr>
      </w:pPr>
      <w:r>
        <w:rPr>
          <w:rFonts w:ascii="Arial" w:hAnsi="Arial" w:cs="Arial"/>
        </w:rPr>
        <w:t>SIR: Susceptible-Infected-Recovered model.</w:t>
      </w:r>
    </w:p>
    <w:p w14:paraId="59FEB880" w14:textId="77777777" w:rsidR="00276CAA" w:rsidRDefault="00756A2D">
      <w:pPr>
        <w:pStyle w:val="Heading1"/>
        <w:spacing w:line="360" w:lineRule="auto"/>
        <w:rPr>
          <w:rFonts w:ascii="Arial" w:hAnsi="Arial" w:cs="Arial"/>
          <w:color w:val="000000" w:themeColor="text1"/>
        </w:rPr>
      </w:pPr>
      <w:bookmarkStart w:id="150" w:name="declarations"/>
      <w:r>
        <w:rPr>
          <w:rFonts w:ascii="Arial" w:hAnsi="Arial" w:cs="Arial"/>
          <w:color w:val="000000" w:themeColor="text1"/>
        </w:rPr>
        <w:t>Declarations</w:t>
      </w:r>
      <w:bookmarkEnd w:id="150"/>
    </w:p>
    <w:p w14:paraId="59FEB881" w14:textId="77777777" w:rsidR="00276CAA" w:rsidRDefault="00756A2D">
      <w:pPr>
        <w:pStyle w:val="Heading1"/>
        <w:spacing w:line="360" w:lineRule="auto"/>
        <w:rPr>
          <w:rFonts w:ascii="Arial" w:hAnsi="Arial" w:cs="Arial"/>
          <w:color w:val="000000" w:themeColor="text1"/>
        </w:rPr>
      </w:pPr>
      <w:bookmarkStart w:id="151" w:name="Xd182db0490b2de20bd2b4e4cc8698599182035f"/>
      <w:r>
        <w:rPr>
          <w:rFonts w:ascii="Arial" w:hAnsi="Arial" w:cs="Arial"/>
          <w:color w:val="000000" w:themeColor="text1"/>
        </w:rPr>
        <w:t>Ethics approval and consent to participate</w:t>
      </w:r>
      <w:bookmarkEnd w:id="151"/>
    </w:p>
    <w:p w14:paraId="59FEB882" w14:textId="77777777" w:rsidR="00276CAA" w:rsidRDefault="00756A2D">
      <w:pPr>
        <w:pStyle w:val="FirstParagraph"/>
        <w:spacing w:line="360" w:lineRule="auto"/>
        <w:rPr>
          <w:rFonts w:ascii="Arial" w:hAnsi="Arial" w:cs="Arial"/>
        </w:rPr>
      </w:pPr>
      <w:r>
        <w:rPr>
          <w:rFonts w:ascii="Arial" w:hAnsi="Arial" w:cs="Arial"/>
        </w:rPr>
        <w:t>Not applicable (no human or animal experimentation and data and source codes fully available).</w:t>
      </w:r>
    </w:p>
    <w:p w14:paraId="59FEB883" w14:textId="77777777" w:rsidR="00276CAA" w:rsidRDefault="00756A2D">
      <w:pPr>
        <w:pStyle w:val="Heading1"/>
        <w:spacing w:line="360" w:lineRule="auto"/>
        <w:rPr>
          <w:rFonts w:ascii="Arial" w:hAnsi="Arial" w:cs="Arial"/>
          <w:color w:val="000000" w:themeColor="text1"/>
        </w:rPr>
      </w:pPr>
      <w:bookmarkStart w:id="152" w:name="consent-for-publication"/>
      <w:r>
        <w:rPr>
          <w:rFonts w:ascii="Arial" w:hAnsi="Arial" w:cs="Arial"/>
          <w:color w:val="000000" w:themeColor="text1"/>
        </w:rPr>
        <w:t>Consent for publication</w:t>
      </w:r>
      <w:bookmarkEnd w:id="152"/>
    </w:p>
    <w:p w14:paraId="59FEB884" w14:textId="77777777" w:rsidR="00276CAA" w:rsidRDefault="00756A2D">
      <w:pPr>
        <w:pStyle w:val="FirstParagraph"/>
        <w:spacing w:line="360" w:lineRule="auto"/>
        <w:rPr>
          <w:rFonts w:ascii="Arial" w:hAnsi="Arial" w:cs="Arial"/>
        </w:rPr>
      </w:pPr>
      <w:r>
        <w:rPr>
          <w:rFonts w:ascii="Arial" w:hAnsi="Arial" w:cs="Arial"/>
        </w:rPr>
        <w:t>Not applicable.</w:t>
      </w:r>
    </w:p>
    <w:p w14:paraId="59FEB885" w14:textId="77777777" w:rsidR="00276CAA" w:rsidRDefault="00756A2D">
      <w:pPr>
        <w:pStyle w:val="Heading1"/>
        <w:spacing w:line="360" w:lineRule="auto"/>
        <w:rPr>
          <w:rFonts w:ascii="Arial" w:hAnsi="Arial" w:cs="Arial"/>
          <w:color w:val="000000" w:themeColor="text1"/>
        </w:rPr>
      </w:pPr>
      <w:bookmarkStart w:id="153" w:name="availability-of-data-and-materials"/>
      <w:r>
        <w:rPr>
          <w:rFonts w:ascii="Arial" w:hAnsi="Arial" w:cs="Arial"/>
          <w:color w:val="000000" w:themeColor="text1"/>
        </w:rPr>
        <w:t>Availability of data and materials</w:t>
      </w:r>
      <w:bookmarkEnd w:id="153"/>
    </w:p>
    <w:p w14:paraId="59FEB886" w14:textId="4D2179AE" w:rsidR="00276CAA" w:rsidRDefault="00756A2D">
      <w:pPr>
        <w:pStyle w:val="FirstParagraph"/>
        <w:spacing w:line="360" w:lineRule="auto"/>
        <w:rPr>
          <w:rFonts w:ascii="Arial" w:hAnsi="Arial" w:cs="Arial"/>
        </w:rPr>
      </w:pPr>
      <w:r>
        <w:rPr>
          <w:rFonts w:ascii="Arial" w:hAnsi="Arial" w:cs="Arial"/>
        </w:rPr>
        <w:t xml:space="preserve">The datasets generated and/or analyzed during the current study are available in the GitHub repository, </w:t>
      </w:r>
      <w:ins w:id="154" w:author="David Moriña Soler" w:date="2023-02-11T07:59:00Z">
        <w:r w:rsidR="00BD43FC">
          <w:rPr>
            <w:rFonts w:ascii="Arial" w:hAnsi="Arial" w:cs="Arial"/>
          </w:rPr>
          <w:fldChar w:fldCharType="begin"/>
        </w:r>
        <w:r w:rsidR="00BD43FC">
          <w:rPr>
            <w:rFonts w:ascii="Arial" w:hAnsi="Arial" w:cs="Arial"/>
          </w:rPr>
          <w:instrText xml:space="preserve"> HYPERLINK "https://github.com/dmorinya/BSLCovidSpain/blob/main/Data/cases.xls" </w:instrText>
        </w:r>
        <w:r w:rsidR="00BD43FC">
          <w:rPr>
            <w:rFonts w:ascii="Arial" w:hAnsi="Arial" w:cs="Arial"/>
          </w:rPr>
        </w:r>
        <w:r w:rsidR="00BD43FC">
          <w:rPr>
            <w:rFonts w:ascii="Arial" w:hAnsi="Arial" w:cs="Arial"/>
          </w:rPr>
          <w:fldChar w:fldCharType="separate"/>
        </w:r>
        <w:r w:rsidRPr="00BD43FC">
          <w:rPr>
            <w:rStyle w:val="Hyperlink"/>
            <w:rFonts w:ascii="Arial" w:hAnsi="Arial" w:cs="Arial"/>
          </w:rPr>
          <w:t>https://github.com/dmorinya/BSLCovidSpain/blob/main/Data/cases.xls</w:t>
        </w:r>
        <w:r w:rsidR="00BD43FC">
          <w:rPr>
            <w:rFonts w:ascii="Arial" w:hAnsi="Arial" w:cs="Arial"/>
          </w:rPr>
          <w:fldChar w:fldCharType="end"/>
        </w:r>
      </w:ins>
    </w:p>
    <w:p w14:paraId="59FEB887" w14:textId="77777777" w:rsidR="00276CAA" w:rsidRDefault="00756A2D">
      <w:pPr>
        <w:pStyle w:val="Heading1"/>
        <w:spacing w:line="360" w:lineRule="auto"/>
        <w:rPr>
          <w:rFonts w:ascii="Arial" w:hAnsi="Arial" w:cs="Arial"/>
          <w:color w:val="000000" w:themeColor="text1"/>
        </w:rPr>
      </w:pPr>
      <w:bookmarkStart w:id="155" w:name="competing-interests"/>
      <w:r>
        <w:rPr>
          <w:rFonts w:ascii="Arial" w:hAnsi="Arial" w:cs="Arial"/>
          <w:color w:val="000000" w:themeColor="text1"/>
        </w:rPr>
        <w:lastRenderedPageBreak/>
        <w:t>Competing interests</w:t>
      </w:r>
      <w:bookmarkEnd w:id="155"/>
    </w:p>
    <w:p w14:paraId="59FEB888" w14:textId="77777777" w:rsidR="00276CAA" w:rsidRDefault="00756A2D">
      <w:pPr>
        <w:pStyle w:val="FirstParagraph"/>
        <w:spacing w:line="360" w:lineRule="auto"/>
        <w:rPr>
          <w:rFonts w:ascii="Arial" w:hAnsi="Arial" w:cs="Arial"/>
        </w:rPr>
      </w:pPr>
      <w:r>
        <w:rPr>
          <w:rFonts w:ascii="Arial" w:hAnsi="Arial" w:cs="Arial"/>
        </w:rPr>
        <w:t>The authors declare no competing interests.</w:t>
      </w:r>
    </w:p>
    <w:p w14:paraId="59FEB889" w14:textId="77777777" w:rsidR="00276CAA" w:rsidRDefault="00756A2D">
      <w:pPr>
        <w:pStyle w:val="Heading1"/>
        <w:spacing w:line="360" w:lineRule="auto"/>
        <w:rPr>
          <w:rFonts w:ascii="Arial" w:hAnsi="Arial" w:cs="Arial"/>
          <w:color w:val="000000" w:themeColor="text1"/>
        </w:rPr>
      </w:pPr>
      <w:bookmarkStart w:id="156" w:name="funding"/>
      <w:r>
        <w:rPr>
          <w:rFonts w:ascii="Arial" w:hAnsi="Arial" w:cs="Arial"/>
          <w:color w:val="000000" w:themeColor="text1"/>
        </w:rPr>
        <w:t>Funding</w:t>
      </w:r>
      <w:bookmarkEnd w:id="156"/>
    </w:p>
    <w:p w14:paraId="59FEB88A" w14:textId="77777777" w:rsidR="00276CAA" w:rsidRDefault="00756A2D">
      <w:pPr>
        <w:pStyle w:val="FirstParagraph"/>
        <w:spacing w:line="360" w:lineRule="auto"/>
        <w:rPr>
          <w:rFonts w:ascii="Arial" w:hAnsi="Arial" w:cs="Arial"/>
        </w:rPr>
      </w:pPr>
      <w:r>
        <w:rPr>
          <w:rFonts w:ascii="Arial" w:hAnsi="Arial" w:cs="Arial"/>
        </w:rPr>
        <w:t>Research funded by Fundación MAPFRE. This work was partially supported by grant RTI2018-096072-B-I00 from the Spanish Ministry of Science and Innovation and by the Spanish State Research Agency, through the Severo Ochoa and María de Maeztu Program for Centers and Units of Excellence in R&amp;D (CEX2020–001084-M). A.F-F acknowledges Agencia Estatal de Investigación for the financial support IJC2020-045188I/AEI/10.13039/501100011033.</w:t>
      </w:r>
    </w:p>
    <w:p w14:paraId="59FEB88B" w14:textId="77777777" w:rsidR="00276CAA" w:rsidRDefault="00756A2D">
      <w:pPr>
        <w:pStyle w:val="Heading1"/>
        <w:spacing w:line="360" w:lineRule="auto"/>
        <w:rPr>
          <w:rFonts w:ascii="Arial" w:hAnsi="Arial" w:cs="Arial"/>
          <w:color w:val="000000" w:themeColor="text1"/>
        </w:rPr>
      </w:pPr>
      <w:bookmarkStart w:id="157" w:name="authors-contributions"/>
      <w:r>
        <w:rPr>
          <w:rFonts w:ascii="Arial" w:hAnsi="Arial" w:cs="Arial"/>
          <w:color w:val="000000" w:themeColor="text1"/>
        </w:rPr>
        <w:t>Author’s contributions</w:t>
      </w:r>
      <w:bookmarkEnd w:id="157"/>
    </w:p>
    <w:p w14:paraId="59FEB88C" w14:textId="77777777" w:rsidR="00276CAA" w:rsidRDefault="00756A2D">
      <w:pPr>
        <w:pStyle w:val="FirstParagraph"/>
        <w:spacing w:line="360" w:lineRule="auto"/>
        <w:rPr>
          <w:rFonts w:ascii="Arial" w:hAnsi="Arial" w:cs="Arial"/>
        </w:rPr>
      </w:pPr>
      <w:r>
        <w:rPr>
          <w:rFonts w:ascii="Arial" w:hAnsi="Arial" w:cs="Arial"/>
        </w:rPr>
        <w:t>DM, AF-F, AC, AA and PP participated in the development of the statistical model. DM and PP derived the described properties, and DM implemented the model in R software and conducted the analyses. All authors have read and approved the manuscript.</w:t>
      </w:r>
    </w:p>
    <w:p w14:paraId="59FEB88D" w14:textId="77777777" w:rsidR="00276CAA" w:rsidRDefault="00756A2D">
      <w:pPr>
        <w:pStyle w:val="Heading1"/>
        <w:spacing w:line="360" w:lineRule="auto"/>
        <w:rPr>
          <w:rFonts w:ascii="Arial" w:hAnsi="Arial" w:cs="Arial"/>
          <w:color w:val="000000" w:themeColor="text1"/>
        </w:rPr>
      </w:pPr>
      <w:bookmarkStart w:id="158" w:name="acknowledgements"/>
      <w:r>
        <w:rPr>
          <w:rFonts w:ascii="Arial" w:hAnsi="Arial" w:cs="Arial"/>
          <w:color w:val="000000" w:themeColor="text1"/>
        </w:rPr>
        <w:t>Acknowledgements</w:t>
      </w:r>
      <w:bookmarkEnd w:id="158"/>
    </w:p>
    <w:p w14:paraId="59FEB88E" w14:textId="77777777" w:rsidR="00276CAA" w:rsidRDefault="00756A2D">
      <w:pPr>
        <w:pStyle w:val="FirstParagraph"/>
        <w:spacing w:line="360" w:lineRule="auto"/>
        <w:rPr>
          <w:rFonts w:ascii="Arial" w:hAnsi="Arial" w:cs="Arial"/>
        </w:rPr>
      </w:pPr>
      <w:r>
        <w:rPr>
          <w:rFonts w:ascii="Arial" w:hAnsi="Arial" w:cs="Arial"/>
        </w:rPr>
        <w:t>Not applicable.</w:t>
      </w:r>
    </w:p>
    <w:p w14:paraId="59FEB88F" w14:textId="77777777" w:rsidR="00276CAA" w:rsidRDefault="00756A2D">
      <w:pPr>
        <w:pStyle w:val="Heading1"/>
        <w:spacing w:line="360" w:lineRule="auto"/>
        <w:rPr>
          <w:rFonts w:ascii="Arial" w:hAnsi="Arial" w:cs="Arial"/>
          <w:color w:val="000000" w:themeColor="text1"/>
        </w:rPr>
      </w:pPr>
      <w:bookmarkStart w:id="159" w:name="ref-Alfonso2015"/>
      <w:bookmarkStart w:id="160" w:name="refs"/>
      <w:bookmarkEnd w:id="159"/>
      <w:r>
        <w:rPr>
          <w:rFonts w:ascii="Arial" w:hAnsi="Arial" w:cs="Arial"/>
          <w:color w:val="000000" w:themeColor="text1"/>
        </w:rPr>
        <w:t>References</w:t>
      </w:r>
    </w:p>
    <w:p w14:paraId="59FEB890" w14:textId="77777777" w:rsidR="00276CAA" w:rsidRDefault="00756A2D">
      <w:pPr>
        <w:pStyle w:val="Bibliography"/>
        <w:spacing w:line="360" w:lineRule="auto"/>
        <w:rPr>
          <w:rFonts w:ascii="Arial" w:hAnsi="Arial" w:cs="Arial"/>
        </w:rPr>
      </w:pPr>
      <w:bookmarkStart w:id="161" w:name="ref-Sohrabi2020"/>
      <w:bookmarkEnd w:id="161"/>
      <w:r>
        <w:rPr>
          <w:rFonts w:ascii="Arial" w:hAnsi="Arial" w:cs="Arial"/>
        </w:rPr>
        <w:t xml:space="preserve">[1] Sohrabi, Catrin, Zaid Alsafi, Niamh O’Neill, Mehdi Khan, Ahmed Kerwan, Ahmed Al-Jabir, Christos Iosifidis, and Riaz Agha. 2020. “World Health Organization declares Global Emergency: A review of the 2019 Novel Coronavirus (COVID-19).” </w:t>
      </w:r>
      <w:r>
        <w:rPr>
          <w:rFonts w:ascii="Arial" w:hAnsi="Arial" w:cs="Arial"/>
          <w:i/>
        </w:rPr>
        <w:t>International Journal of Surgery (London, England)</w:t>
      </w:r>
      <w:r>
        <w:rPr>
          <w:rFonts w:ascii="Arial" w:hAnsi="Arial" w:cs="Arial"/>
        </w:rPr>
        <w:t xml:space="preserve">, February. </w:t>
      </w:r>
      <w:hyperlink r:id="rId9">
        <w:r>
          <w:rPr>
            <w:rStyle w:val="EnlladInternet"/>
            <w:rFonts w:ascii="Arial" w:hAnsi="Arial" w:cs="Arial"/>
            <w:color w:val="000000" w:themeColor="text1"/>
          </w:rPr>
          <w:t>https://doi.org/10.1016/j.ijsu.2020.02.034</w:t>
        </w:r>
      </w:hyperlink>
      <w:r>
        <w:rPr>
          <w:rFonts w:ascii="Arial" w:hAnsi="Arial" w:cs="Arial"/>
          <w:color w:val="000000" w:themeColor="text1"/>
        </w:rPr>
        <w:t>.</w:t>
      </w:r>
    </w:p>
    <w:p w14:paraId="59FEB891" w14:textId="77777777" w:rsidR="00276CAA" w:rsidRDefault="00756A2D">
      <w:pPr>
        <w:pStyle w:val="Bibliography"/>
        <w:spacing w:line="360" w:lineRule="auto"/>
        <w:rPr>
          <w:rFonts w:ascii="Arial" w:hAnsi="Arial" w:cs="Arial"/>
        </w:rPr>
      </w:pPr>
      <w:bookmarkStart w:id="162" w:name="ref-Bernard2014"/>
      <w:bookmarkStart w:id="163" w:name="ref-Sohrabi20201"/>
      <w:bookmarkEnd w:id="162"/>
      <w:bookmarkEnd w:id="163"/>
      <w:r>
        <w:rPr>
          <w:rFonts w:ascii="Arial" w:hAnsi="Arial" w:cs="Arial"/>
        </w:rPr>
        <w:lastRenderedPageBreak/>
        <w:t xml:space="preserve">[2] Bernard, Helen, Dirk Werber, and Michael Höhle. 2014. “Estimating the under-reporting of norovirus illness in Germany utilizing enhanced awareness of diarrhoea during a large outbreak of Shiga toxin-producing E. coli O104: H4 in 2011 - a time series analysis.” </w:t>
      </w:r>
      <w:r>
        <w:rPr>
          <w:rFonts w:ascii="Arial" w:hAnsi="Arial" w:cs="Arial"/>
          <w:i/>
        </w:rPr>
        <w:t>BMC Infectious Diseases</w:t>
      </w:r>
      <w:r>
        <w:rPr>
          <w:rFonts w:ascii="Arial" w:hAnsi="Arial" w:cs="Arial"/>
        </w:rPr>
        <w:t xml:space="preserve"> 14 (1). </w:t>
      </w:r>
      <w:hyperlink r:id="rId10">
        <w:r>
          <w:rPr>
            <w:rStyle w:val="EnlladInternet"/>
            <w:rFonts w:ascii="Arial" w:hAnsi="Arial" w:cs="Arial"/>
            <w:color w:val="000000" w:themeColor="text1"/>
          </w:rPr>
          <w:t>https://doi.org/10.1186/1471-2334-14-116</w:t>
        </w:r>
      </w:hyperlink>
      <w:r>
        <w:rPr>
          <w:rFonts w:ascii="Arial" w:hAnsi="Arial" w:cs="Arial"/>
          <w:color w:val="000000" w:themeColor="text1"/>
        </w:rPr>
        <w:t>.</w:t>
      </w:r>
    </w:p>
    <w:p w14:paraId="59FEB892" w14:textId="77777777" w:rsidR="00276CAA" w:rsidRDefault="00756A2D">
      <w:pPr>
        <w:pStyle w:val="Bibliography"/>
        <w:spacing w:line="360" w:lineRule="auto"/>
        <w:rPr>
          <w:rFonts w:ascii="Arial" w:hAnsi="Arial" w:cs="Arial"/>
        </w:rPr>
      </w:pPr>
      <w:bookmarkStart w:id="164" w:name="ref-Arendt2013"/>
      <w:bookmarkStart w:id="165" w:name="ref-Bernard20141"/>
      <w:bookmarkEnd w:id="164"/>
      <w:bookmarkEnd w:id="165"/>
      <w:r>
        <w:rPr>
          <w:rFonts w:ascii="Arial" w:hAnsi="Arial" w:cs="Arial"/>
        </w:rPr>
        <w:t xml:space="preserve">[3] Arendt, Susan, Lakshman Rajagopal, Catherine Strohbehn, Nathan Stokes, Janell Meyer, and Steven Mandernach. 2013. “Reporting of foodborne illness by U.S. consumers and healthcare professionals.” </w:t>
      </w:r>
      <w:r>
        <w:rPr>
          <w:rFonts w:ascii="Arial" w:hAnsi="Arial" w:cs="Arial"/>
          <w:i/>
        </w:rPr>
        <w:t>International Journal of Environmental Research and Public Health</w:t>
      </w:r>
      <w:r>
        <w:rPr>
          <w:rFonts w:ascii="Arial" w:hAnsi="Arial" w:cs="Arial"/>
        </w:rPr>
        <w:t xml:space="preserve"> 10 (8): 3684–3714. </w:t>
      </w:r>
      <w:hyperlink r:id="rId11">
        <w:r>
          <w:rPr>
            <w:rStyle w:val="EnlladInternet"/>
            <w:rFonts w:ascii="Arial" w:hAnsi="Arial" w:cs="Arial"/>
            <w:color w:val="000000" w:themeColor="text1"/>
          </w:rPr>
          <w:t>https://doi.org/10.3390/ijerph10083684</w:t>
        </w:r>
      </w:hyperlink>
      <w:r>
        <w:rPr>
          <w:rFonts w:ascii="Arial" w:hAnsi="Arial" w:cs="Arial"/>
          <w:color w:val="000000" w:themeColor="text1"/>
        </w:rPr>
        <w:t>.</w:t>
      </w:r>
    </w:p>
    <w:p w14:paraId="59FEB893" w14:textId="77777777" w:rsidR="00276CAA" w:rsidRDefault="00756A2D">
      <w:pPr>
        <w:pStyle w:val="Bibliography"/>
        <w:spacing w:line="360" w:lineRule="auto"/>
        <w:rPr>
          <w:rFonts w:ascii="Arial" w:hAnsi="Arial" w:cs="Arial"/>
        </w:rPr>
      </w:pPr>
      <w:bookmarkStart w:id="166" w:name="ref-Arendt20131"/>
      <w:bookmarkStart w:id="167" w:name="ref-Rosenman2006"/>
      <w:bookmarkEnd w:id="166"/>
      <w:r>
        <w:rPr>
          <w:rFonts w:ascii="Arial" w:hAnsi="Arial" w:cs="Arial"/>
        </w:rPr>
        <w:t xml:space="preserve">[4] Rosenman, Kenneth D, Alice Kalush, Mary Jo Reilly, Joseph C Gardiner, Mathew Reeves, and Zhewui Luo. 2006. “How much work-related injury and illness is missed by the current national surveillance system?” </w:t>
      </w:r>
      <w:r>
        <w:rPr>
          <w:rFonts w:ascii="Arial" w:hAnsi="Arial" w:cs="Arial"/>
          <w:i/>
        </w:rPr>
        <w:t>Journal of Occupational and Environmental Medicine / American College of Occupational and Environmental Medicine</w:t>
      </w:r>
      <w:r>
        <w:rPr>
          <w:rFonts w:ascii="Arial" w:hAnsi="Arial" w:cs="Arial"/>
        </w:rPr>
        <w:t xml:space="preserve"> 48 (4): 357–65. </w:t>
      </w:r>
      <w:hyperlink r:id="rId12">
        <w:r>
          <w:rPr>
            <w:rStyle w:val="EnlladInternet"/>
            <w:rFonts w:ascii="Arial" w:hAnsi="Arial" w:cs="Arial"/>
            <w:color w:val="000000" w:themeColor="text1"/>
          </w:rPr>
          <w:t>https://doi.org/10.1097/01.jom.0000205864.81970.63</w:t>
        </w:r>
      </w:hyperlink>
      <w:r>
        <w:rPr>
          <w:rFonts w:ascii="Arial" w:hAnsi="Arial" w:cs="Arial"/>
          <w:color w:val="000000" w:themeColor="text1"/>
        </w:rPr>
        <w:t>.</w:t>
      </w:r>
      <w:bookmarkEnd w:id="167"/>
    </w:p>
    <w:p w14:paraId="59FEB894" w14:textId="77777777" w:rsidR="00276CAA" w:rsidRDefault="00756A2D">
      <w:pPr>
        <w:pStyle w:val="Bibliography"/>
        <w:spacing w:line="360" w:lineRule="auto"/>
        <w:rPr>
          <w:rFonts w:ascii="Arial" w:hAnsi="Arial" w:cs="Arial"/>
        </w:rPr>
      </w:pPr>
      <w:r>
        <w:rPr>
          <w:rFonts w:ascii="Arial" w:hAnsi="Arial" w:cs="Arial"/>
        </w:rPr>
        <w:t xml:space="preserve">[5] Alfonso, Jose H., Eva K. Løvseth, Yogindra Samant, and Jan-Ø. Holm. 2015. “Work-related skin diseases in Norway may be underreported: data from 2000 to 2013.” </w:t>
      </w:r>
      <w:r>
        <w:rPr>
          <w:rFonts w:ascii="Arial" w:hAnsi="Arial" w:cs="Arial"/>
          <w:i/>
        </w:rPr>
        <w:t>Contact Dermatitis</w:t>
      </w:r>
      <w:r>
        <w:rPr>
          <w:rFonts w:ascii="Arial" w:hAnsi="Arial" w:cs="Arial"/>
        </w:rPr>
        <w:t xml:space="preserve"> 72 (6): 409–12. </w:t>
      </w:r>
      <w:hyperlink r:id="rId13">
        <w:r>
          <w:rPr>
            <w:rStyle w:val="EnlladInternet"/>
            <w:rFonts w:ascii="Arial" w:hAnsi="Arial" w:cs="Arial"/>
            <w:color w:val="000000" w:themeColor="text1"/>
          </w:rPr>
          <w:t>https://doi.org/10.1111/cod.12355</w:t>
        </w:r>
      </w:hyperlink>
      <w:r>
        <w:rPr>
          <w:rFonts w:ascii="Arial" w:hAnsi="Arial" w:cs="Arial"/>
          <w:color w:val="000000" w:themeColor="text1"/>
        </w:rPr>
        <w:t>.</w:t>
      </w:r>
    </w:p>
    <w:p w14:paraId="59FEB895" w14:textId="77777777" w:rsidR="00276CAA" w:rsidRDefault="00756A2D">
      <w:pPr>
        <w:pStyle w:val="Bibliography"/>
        <w:spacing w:line="360" w:lineRule="auto"/>
        <w:rPr>
          <w:rFonts w:ascii="Arial" w:hAnsi="Arial" w:cs="Arial"/>
        </w:rPr>
      </w:pPr>
      <w:bookmarkStart w:id="168" w:name="ref-Winkelmann1996"/>
      <w:bookmarkStart w:id="169" w:name="ref-An2019"/>
      <w:bookmarkStart w:id="170" w:name="ref-Alfonso20151"/>
      <w:bookmarkEnd w:id="168"/>
      <w:bookmarkEnd w:id="169"/>
      <w:bookmarkEnd w:id="170"/>
      <w:r>
        <w:rPr>
          <w:rFonts w:ascii="Arial" w:hAnsi="Arial" w:cs="Arial"/>
        </w:rPr>
        <w:t xml:space="preserve">[6] Winkelmann, Rainer. 1996. “Markov Chain Monte Carlo analysis of underreported count data with an application to worker absenteeism.” </w:t>
      </w:r>
      <w:r>
        <w:rPr>
          <w:rFonts w:ascii="Arial" w:hAnsi="Arial" w:cs="Arial"/>
          <w:i/>
        </w:rPr>
        <w:t>Empirical Economics</w:t>
      </w:r>
      <w:r>
        <w:rPr>
          <w:rFonts w:ascii="Arial" w:hAnsi="Arial" w:cs="Arial"/>
        </w:rPr>
        <w:t xml:space="preserve"> 21 (4): 575–87. </w:t>
      </w:r>
      <w:hyperlink r:id="rId14">
        <w:r>
          <w:rPr>
            <w:rStyle w:val="EnlladInternet"/>
            <w:rFonts w:ascii="Arial" w:hAnsi="Arial" w:cs="Arial"/>
            <w:color w:val="000000" w:themeColor="text1"/>
          </w:rPr>
          <w:t>https://doi.org/10.1007/BF01180702</w:t>
        </w:r>
      </w:hyperlink>
      <w:r>
        <w:rPr>
          <w:rFonts w:ascii="Arial" w:hAnsi="Arial" w:cs="Arial"/>
          <w:color w:val="000000" w:themeColor="text1"/>
        </w:rPr>
        <w:t>.</w:t>
      </w:r>
    </w:p>
    <w:p w14:paraId="59FEB896" w14:textId="77777777" w:rsidR="00276CAA" w:rsidRDefault="00756A2D">
      <w:pPr>
        <w:pStyle w:val="Bibliography"/>
        <w:spacing w:line="360" w:lineRule="auto"/>
        <w:rPr>
          <w:rFonts w:ascii="Arial" w:hAnsi="Arial" w:cs="Arial"/>
        </w:rPr>
      </w:pPr>
      <w:bookmarkStart w:id="171" w:name="ref-Gibbons2014"/>
      <w:bookmarkStart w:id="172" w:name="ref-Winkelmann19961"/>
      <w:bookmarkEnd w:id="171"/>
      <w:bookmarkEnd w:id="172"/>
      <w:r>
        <w:rPr>
          <w:rFonts w:ascii="Arial" w:hAnsi="Arial" w:cs="Arial"/>
        </w:rPr>
        <w:t xml:space="preserve">[7] Gibbons, Cheryl L, Marie-Josée J Mangen, Dietrich Plass, Arie H Havelaar, Russell John Brooke, Piotr Kramarz, Karen L Peterson, et al. 2014. “Measuring underreporting and under-ascertainment in infectious disease datasets: a comparison of methods.” </w:t>
      </w:r>
      <w:r>
        <w:rPr>
          <w:rFonts w:ascii="Arial" w:hAnsi="Arial" w:cs="Arial"/>
          <w:i/>
        </w:rPr>
        <w:t>BMC Public Health</w:t>
      </w:r>
      <w:r>
        <w:rPr>
          <w:rFonts w:ascii="Arial" w:hAnsi="Arial" w:cs="Arial"/>
        </w:rPr>
        <w:t xml:space="preserve"> 14 (1): 147. </w:t>
      </w:r>
      <w:hyperlink r:id="rId15">
        <w:r>
          <w:rPr>
            <w:rStyle w:val="EnlladInternet"/>
            <w:rFonts w:ascii="Arial" w:hAnsi="Arial" w:cs="Arial"/>
            <w:color w:val="000000" w:themeColor="text1"/>
          </w:rPr>
          <w:t>https://doi.org/10.1186/1471-2458-14-147</w:t>
        </w:r>
      </w:hyperlink>
      <w:r>
        <w:rPr>
          <w:rFonts w:ascii="Arial" w:hAnsi="Arial" w:cs="Arial"/>
          <w:color w:val="000000" w:themeColor="text1"/>
        </w:rPr>
        <w:t>.</w:t>
      </w:r>
    </w:p>
    <w:p w14:paraId="59FEB897" w14:textId="77777777" w:rsidR="00276CAA" w:rsidRDefault="00756A2D">
      <w:pPr>
        <w:pStyle w:val="Bibliography"/>
        <w:spacing w:line="360" w:lineRule="auto"/>
        <w:rPr>
          <w:rFonts w:ascii="Arial" w:hAnsi="Arial" w:cs="Arial"/>
        </w:rPr>
      </w:pPr>
      <w:bookmarkStart w:id="173" w:name="ref-Stocks2018"/>
      <w:bookmarkStart w:id="174" w:name="ref-Gibbons20141"/>
      <w:bookmarkEnd w:id="173"/>
      <w:bookmarkEnd w:id="174"/>
      <w:r>
        <w:rPr>
          <w:rFonts w:ascii="Arial" w:hAnsi="Arial" w:cs="Arial"/>
        </w:rPr>
        <w:lastRenderedPageBreak/>
        <w:t xml:space="preserve">[8] Stocks, Theresa, Tom Britton, and Michael Höhle. 2018. “Model selection and parameter estimation for dynamic epidemic models via iterated filtering: application to rotavirus in Germany.” </w:t>
      </w:r>
      <w:r>
        <w:rPr>
          <w:rFonts w:ascii="Arial" w:hAnsi="Arial" w:cs="Arial"/>
          <w:i/>
        </w:rPr>
        <w:t>Biostatistics</w:t>
      </w:r>
      <w:r>
        <w:rPr>
          <w:rFonts w:ascii="Arial" w:hAnsi="Arial" w:cs="Arial"/>
        </w:rPr>
        <w:t xml:space="preserve">, September. </w:t>
      </w:r>
      <w:hyperlink r:id="rId16">
        <w:r>
          <w:rPr>
            <w:rStyle w:val="EnlladInternet"/>
            <w:rFonts w:ascii="Arial" w:hAnsi="Arial" w:cs="Arial"/>
            <w:color w:val="000000" w:themeColor="text1"/>
          </w:rPr>
          <w:t>https://doi.org/10.1093/biostatistics/kxy057</w:t>
        </w:r>
      </w:hyperlink>
      <w:r>
        <w:rPr>
          <w:rFonts w:ascii="Arial" w:hAnsi="Arial" w:cs="Arial"/>
          <w:color w:val="000000" w:themeColor="text1"/>
        </w:rPr>
        <w:t>.</w:t>
      </w:r>
    </w:p>
    <w:p w14:paraId="59FEB898" w14:textId="77777777" w:rsidR="00276CAA" w:rsidRDefault="00756A2D">
      <w:pPr>
        <w:pStyle w:val="Bibliography"/>
        <w:spacing w:line="360" w:lineRule="auto"/>
        <w:rPr>
          <w:rFonts w:ascii="Arial" w:hAnsi="Arial" w:cs="Arial"/>
        </w:rPr>
      </w:pPr>
      <w:bookmarkStart w:id="175" w:name="ref-Azmon2014"/>
      <w:bookmarkStart w:id="176" w:name="ref-Stocks20181"/>
      <w:bookmarkEnd w:id="175"/>
      <w:bookmarkEnd w:id="176"/>
      <w:r>
        <w:rPr>
          <w:rFonts w:ascii="Arial" w:hAnsi="Arial" w:cs="Arial"/>
        </w:rPr>
        <w:t xml:space="preserve">[9] Azmon, Amin, Christel Faes, and Niel Hens. 2014. “On the estimation of the reproduction number based on misreported epidemic data.” </w:t>
      </w:r>
      <w:r>
        <w:rPr>
          <w:rFonts w:ascii="Arial" w:hAnsi="Arial" w:cs="Arial"/>
          <w:i/>
        </w:rPr>
        <w:t>Statistics in Medicine</w:t>
      </w:r>
      <w:r>
        <w:rPr>
          <w:rFonts w:ascii="Arial" w:hAnsi="Arial" w:cs="Arial"/>
        </w:rPr>
        <w:t xml:space="preserve"> 33 (7): 1176–92. </w:t>
      </w:r>
      <w:hyperlink r:id="rId17">
        <w:r>
          <w:rPr>
            <w:rStyle w:val="EnlladInternet"/>
            <w:rFonts w:ascii="Arial" w:hAnsi="Arial" w:cs="Arial"/>
            <w:color w:val="000000" w:themeColor="text1"/>
          </w:rPr>
          <w:t>https://doi.org/10.1002/sim.6015</w:t>
        </w:r>
      </w:hyperlink>
      <w:r>
        <w:rPr>
          <w:rFonts w:ascii="Arial" w:hAnsi="Arial" w:cs="Arial"/>
          <w:color w:val="000000" w:themeColor="text1"/>
        </w:rPr>
        <w:t>.</w:t>
      </w:r>
    </w:p>
    <w:p w14:paraId="59FEB899" w14:textId="77777777" w:rsidR="00276CAA" w:rsidRDefault="00756A2D">
      <w:pPr>
        <w:pStyle w:val="Bibliography"/>
        <w:spacing w:line="360" w:lineRule="auto"/>
        <w:rPr>
          <w:rFonts w:ascii="Arial" w:hAnsi="Arial" w:cs="Arial"/>
        </w:rPr>
      </w:pPr>
      <w:bookmarkStart w:id="177" w:name="ref-Magal2018"/>
      <w:bookmarkStart w:id="178" w:name="ref-Azmon20141"/>
      <w:bookmarkEnd w:id="177"/>
      <w:bookmarkEnd w:id="178"/>
      <w:r>
        <w:rPr>
          <w:rFonts w:ascii="Arial" w:hAnsi="Arial" w:cs="Arial"/>
        </w:rPr>
        <w:t xml:space="preserve">[10] Magal, Pierre, and Glenn Webb. 2018. “The parameter identification problem for SIR epidemic models: identifying unreported cases.” </w:t>
      </w:r>
      <w:r>
        <w:rPr>
          <w:rFonts w:ascii="Arial" w:hAnsi="Arial" w:cs="Arial"/>
          <w:i/>
        </w:rPr>
        <w:t>Journal of Mathematical Biology</w:t>
      </w:r>
      <w:r>
        <w:rPr>
          <w:rFonts w:ascii="Arial" w:hAnsi="Arial" w:cs="Arial"/>
        </w:rPr>
        <w:t xml:space="preserve"> 77 (6-7): 1629–48. </w:t>
      </w:r>
      <w:hyperlink r:id="rId18">
        <w:r>
          <w:rPr>
            <w:rStyle w:val="EnlladInternet"/>
            <w:rFonts w:ascii="Arial" w:hAnsi="Arial" w:cs="Arial"/>
            <w:color w:val="000000" w:themeColor="text1"/>
          </w:rPr>
          <w:t>https://doi.org/10.1007/s00285-017-1203-9</w:t>
        </w:r>
      </w:hyperlink>
      <w:r>
        <w:rPr>
          <w:rFonts w:ascii="Arial" w:hAnsi="Arial" w:cs="Arial"/>
          <w:color w:val="000000" w:themeColor="text1"/>
        </w:rPr>
        <w:t>.</w:t>
      </w:r>
    </w:p>
    <w:p w14:paraId="59FEB89A" w14:textId="77777777" w:rsidR="00276CAA" w:rsidRDefault="00756A2D">
      <w:pPr>
        <w:pStyle w:val="Bibliography"/>
        <w:spacing w:line="360" w:lineRule="auto"/>
        <w:rPr>
          <w:rFonts w:ascii="Arial" w:hAnsi="Arial" w:cs="Arial"/>
        </w:rPr>
      </w:pPr>
      <w:bookmarkStart w:id="179" w:name="ref-Stoner2019"/>
      <w:bookmarkStart w:id="180" w:name="ref-Magal20181"/>
      <w:bookmarkEnd w:id="179"/>
      <w:bookmarkEnd w:id="180"/>
      <w:r>
        <w:rPr>
          <w:rFonts w:ascii="Arial" w:hAnsi="Arial" w:cs="Arial"/>
        </w:rPr>
        <w:t xml:space="preserve">[11] Stoner, Oliver, Theo Economou, and Gabriela Drummond Marques da Silva. 2019. “A Hierarchical Framework for Correcting Under-Reporting in Count Data.” </w:t>
      </w:r>
      <w:r>
        <w:rPr>
          <w:rFonts w:ascii="Arial" w:hAnsi="Arial" w:cs="Arial"/>
          <w:i/>
        </w:rPr>
        <w:t>Journal of the American Statistical Association</w:t>
      </w:r>
      <w:r>
        <w:rPr>
          <w:rFonts w:ascii="Arial" w:hAnsi="Arial" w:cs="Arial"/>
        </w:rPr>
        <w:t xml:space="preserve">, March, 1–17. </w:t>
      </w:r>
      <w:hyperlink r:id="rId19">
        <w:r>
          <w:rPr>
            <w:rStyle w:val="EnlladInternet"/>
            <w:rFonts w:ascii="Arial" w:hAnsi="Arial" w:cs="Arial"/>
            <w:color w:val="000000" w:themeColor="text1"/>
          </w:rPr>
          <w:t>https://doi.org/10.1080/01621459.2019.1573732</w:t>
        </w:r>
      </w:hyperlink>
      <w:r>
        <w:rPr>
          <w:rFonts w:ascii="Arial" w:hAnsi="Arial" w:cs="Arial"/>
          <w:color w:val="000000" w:themeColor="text1"/>
        </w:rPr>
        <w:t>.</w:t>
      </w:r>
    </w:p>
    <w:p w14:paraId="59FEB89B" w14:textId="77777777" w:rsidR="00276CAA" w:rsidRDefault="00756A2D">
      <w:pPr>
        <w:pStyle w:val="Bibliography"/>
        <w:spacing w:line="360" w:lineRule="auto"/>
        <w:rPr>
          <w:rFonts w:ascii="Arial" w:hAnsi="Arial" w:cs="Arial"/>
        </w:rPr>
      </w:pPr>
      <w:bookmarkStart w:id="181" w:name="ref-RCoreTeam2019"/>
      <w:bookmarkStart w:id="182" w:name="ref-Stoner20191"/>
      <w:bookmarkEnd w:id="181"/>
      <w:bookmarkEnd w:id="182"/>
      <w:r>
        <w:rPr>
          <w:rFonts w:ascii="Arial" w:hAnsi="Arial" w:cs="Arial"/>
        </w:rPr>
        <w:t xml:space="preserve">[12] R Core Team. 2019. “R: A Language and Environment for Statistical Computing.” Vienna, Austria: R Foundation for Statistical Computing. </w:t>
      </w:r>
      <w:hyperlink r:id="rId20">
        <w:r>
          <w:rPr>
            <w:rStyle w:val="EnlladInternet"/>
            <w:rFonts w:ascii="Arial" w:hAnsi="Arial" w:cs="Arial"/>
            <w:color w:val="000000" w:themeColor="text1"/>
          </w:rPr>
          <w:t>https://www.r-project.org/</w:t>
        </w:r>
      </w:hyperlink>
      <w:r>
        <w:rPr>
          <w:rFonts w:ascii="Arial" w:hAnsi="Arial" w:cs="Arial"/>
          <w:color w:val="000000" w:themeColor="text1"/>
        </w:rPr>
        <w:t>.</w:t>
      </w:r>
    </w:p>
    <w:p w14:paraId="59FEB89C" w14:textId="77777777" w:rsidR="00276CAA" w:rsidRDefault="00756A2D">
      <w:pPr>
        <w:pStyle w:val="Bibliography"/>
        <w:spacing w:line="360" w:lineRule="auto"/>
        <w:rPr>
          <w:rFonts w:ascii="Arial" w:hAnsi="Arial" w:cs="Arial"/>
        </w:rPr>
      </w:pPr>
      <w:bookmarkStart w:id="183" w:name="ref-JohannesBracher2019"/>
      <w:bookmarkStart w:id="184" w:name="ref-RCoreTeam20191"/>
      <w:bookmarkEnd w:id="183"/>
      <w:bookmarkEnd w:id="184"/>
      <w:r>
        <w:rPr>
          <w:rFonts w:ascii="Arial" w:hAnsi="Arial" w:cs="Arial"/>
        </w:rPr>
        <w:t xml:space="preserve">[13] Bracher, Johannes. 2021. </w:t>
      </w:r>
      <w:r>
        <w:rPr>
          <w:rFonts w:ascii="Arial" w:hAnsi="Arial" w:cs="Arial"/>
          <w:i/>
        </w:rPr>
        <w:t>hhh4underreporting: Fitting endemic-epidemic models to underreported data</w:t>
      </w:r>
      <w:r>
        <w:rPr>
          <w:rFonts w:ascii="Arial" w:hAnsi="Arial" w:cs="Arial"/>
        </w:rPr>
        <w:t xml:space="preserve">. </w:t>
      </w:r>
      <w:hyperlink r:id="rId21">
        <w:r>
          <w:rPr>
            <w:rStyle w:val="EnlladInternet"/>
            <w:rFonts w:ascii="Arial" w:hAnsi="Arial" w:cs="Arial"/>
            <w:color w:val="000000" w:themeColor="text1"/>
          </w:rPr>
          <w:t>https://rdrr.io/github/jbracher/hhh4underreporting/man/hhh4u.html</w:t>
        </w:r>
      </w:hyperlink>
      <w:r>
        <w:rPr>
          <w:rFonts w:ascii="Arial" w:hAnsi="Arial" w:cs="Arial"/>
          <w:color w:val="000000" w:themeColor="text1"/>
        </w:rPr>
        <w:t>.</w:t>
      </w:r>
    </w:p>
    <w:p w14:paraId="59FEB89D" w14:textId="77777777" w:rsidR="00276CAA" w:rsidRDefault="00756A2D">
      <w:pPr>
        <w:pStyle w:val="Bibliography"/>
        <w:spacing w:line="360" w:lineRule="auto"/>
        <w:rPr>
          <w:rFonts w:ascii="Arial" w:hAnsi="Arial" w:cs="Arial"/>
        </w:rPr>
      </w:pPr>
      <w:bookmarkStart w:id="185" w:name="ref-Oran2020"/>
      <w:bookmarkStart w:id="186" w:name="ref-JohannesBracher20191"/>
      <w:bookmarkEnd w:id="185"/>
      <w:bookmarkEnd w:id="186"/>
      <w:r>
        <w:rPr>
          <w:rFonts w:ascii="Arial" w:hAnsi="Arial" w:cs="Arial"/>
        </w:rPr>
        <w:t xml:space="preserve">[14] Oran, Daniel P., and Eric J. Topol. 2020. “Prevalence of Asymptomatic SARS-CoV-2 Infection.” </w:t>
      </w:r>
      <w:r>
        <w:rPr>
          <w:rFonts w:ascii="Arial" w:hAnsi="Arial" w:cs="Arial"/>
          <w:i/>
        </w:rPr>
        <w:t>Annals of Internal Medicine</w:t>
      </w:r>
      <w:r>
        <w:rPr>
          <w:rFonts w:ascii="Arial" w:hAnsi="Arial" w:cs="Arial"/>
        </w:rPr>
        <w:t xml:space="preserve">, June. </w:t>
      </w:r>
      <w:hyperlink r:id="rId22">
        <w:r>
          <w:rPr>
            <w:rStyle w:val="EnlladInternet"/>
            <w:rFonts w:ascii="Arial" w:hAnsi="Arial" w:cs="Arial"/>
            <w:color w:val="000000" w:themeColor="text1"/>
          </w:rPr>
          <w:t>https://doi.org/10.7326/m20-3012</w:t>
        </w:r>
      </w:hyperlink>
      <w:r>
        <w:rPr>
          <w:rFonts w:ascii="Arial" w:hAnsi="Arial" w:cs="Arial"/>
          <w:color w:val="000000" w:themeColor="text1"/>
        </w:rPr>
        <w:t>.</w:t>
      </w:r>
    </w:p>
    <w:p w14:paraId="59FEB89E" w14:textId="77777777" w:rsidR="00276CAA" w:rsidRDefault="00756A2D">
      <w:pPr>
        <w:pStyle w:val="Bibliography"/>
        <w:spacing w:line="360" w:lineRule="auto"/>
        <w:rPr>
          <w:rFonts w:ascii="Arial" w:hAnsi="Arial" w:cs="Arial"/>
        </w:rPr>
      </w:pPr>
      <w:bookmarkStart w:id="187" w:name="ref-Fernandez-Fontelo2016"/>
      <w:bookmarkStart w:id="188" w:name="ref-Oran20201"/>
      <w:bookmarkEnd w:id="187"/>
      <w:bookmarkEnd w:id="188"/>
      <w:r>
        <w:rPr>
          <w:rFonts w:ascii="Arial" w:hAnsi="Arial" w:cs="Arial"/>
        </w:rPr>
        <w:t xml:space="preserve">[15] Fernández-Fontelo, Amanda, Alejandra Cabaña, Pedro Puig, and David Moriña. 2016. “Under-reported data analysis with INAR-hidden Markov chains.” </w:t>
      </w:r>
      <w:r>
        <w:rPr>
          <w:rFonts w:ascii="Arial" w:hAnsi="Arial" w:cs="Arial"/>
          <w:i/>
        </w:rPr>
        <w:t>Statistics in Medicine</w:t>
      </w:r>
      <w:r>
        <w:rPr>
          <w:rFonts w:ascii="Arial" w:hAnsi="Arial" w:cs="Arial"/>
        </w:rPr>
        <w:t xml:space="preserve"> 35 (26): 4875–90. </w:t>
      </w:r>
      <w:hyperlink r:id="rId23">
        <w:r>
          <w:rPr>
            <w:rStyle w:val="EnlladInternet"/>
            <w:rFonts w:ascii="Arial" w:hAnsi="Arial" w:cs="Arial"/>
            <w:color w:val="000000" w:themeColor="text1"/>
          </w:rPr>
          <w:t>https://doi.org/10.1002/sim.7026</w:t>
        </w:r>
      </w:hyperlink>
      <w:r>
        <w:rPr>
          <w:rFonts w:ascii="Arial" w:hAnsi="Arial" w:cs="Arial"/>
          <w:color w:val="000000" w:themeColor="text1"/>
        </w:rPr>
        <w:t>.</w:t>
      </w:r>
    </w:p>
    <w:p w14:paraId="59FEB89F" w14:textId="77777777" w:rsidR="00276CAA" w:rsidRPr="003C14DD" w:rsidRDefault="00756A2D">
      <w:pPr>
        <w:pStyle w:val="Bibliography"/>
        <w:spacing w:line="360" w:lineRule="auto"/>
        <w:rPr>
          <w:rFonts w:ascii="Arial" w:hAnsi="Arial" w:cs="Arial"/>
          <w:lang w:val="es-ES_tradnl"/>
        </w:rPr>
      </w:pPr>
      <w:bookmarkStart w:id="189" w:name="ref-FernandezFontelo2019"/>
      <w:bookmarkStart w:id="190" w:name="ref-Fernandez-Fontelo20161"/>
      <w:bookmarkEnd w:id="189"/>
      <w:bookmarkEnd w:id="190"/>
      <w:r w:rsidRPr="003C14DD">
        <w:rPr>
          <w:rFonts w:ascii="Arial" w:hAnsi="Arial" w:cs="Arial"/>
          <w:lang w:val="es-ES_tradnl"/>
        </w:rPr>
        <w:lastRenderedPageBreak/>
        <w:t>[16] Fernández</w:t>
      </w:r>
      <w:r w:rsidRPr="003C14DD">
        <w:rPr>
          <w:rFonts w:ascii="Cambria Math" w:hAnsi="Cambria Math" w:cs="Cambria Math"/>
          <w:lang w:val="es-ES_tradnl"/>
        </w:rPr>
        <w:t>‐</w:t>
      </w:r>
      <w:r w:rsidRPr="003C14DD">
        <w:rPr>
          <w:rFonts w:ascii="Arial" w:hAnsi="Arial" w:cs="Arial"/>
          <w:lang w:val="es-ES_tradnl"/>
        </w:rPr>
        <w:t xml:space="preserve">Fontelo, Amanda, Alejandra Cabaña, Harry Joe, Pedro Puig, and David Moriña. </w:t>
      </w:r>
      <w:r>
        <w:rPr>
          <w:rFonts w:ascii="Arial" w:hAnsi="Arial" w:cs="Arial"/>
        </w:rPr>
        <w:t>2019. “Untangling serially dependent underreported count data for gender</w:t>
      </w:r>
      <w:r>
        <w:rPr>
          <w:rFonts w:ascii="Cambria Math" w:hAnsi="Cambria Math" w:cs="Cambria Math"/>
        </w:rPr>
        <w:t>‐</w:t>
      </w:r>
      <w:r>
        <w:rPr>
          <w:rFonts w:ascii="Arial" w:hAnsi="Arial" w:cs="Arial"/>
        </w:rPr>
        <w:t xml:space="preserve">based violence.” </w:t>
      </w:r>
      <w:r w:rsidRPr="003C14DD">
        <w:rPr>
          <w:rFonts w:ascii="Arial" w:hAnsi="Arial" w:cs="Arial"/>
          <w:i/>
          <w:lang w:val="es-ES_tradnl"/>
        </w:rPr>
        <w:t>Statistics in Medicine</w:t>
      </w:r>
      <w:r w:rsidRPr="003C14DD">
        <w:rPr>
          <w:rFonts w:ascii="Arial" w:hAnsi="Arial" w:cs="Arial"/>
          <w:lang w:val="es-ES_tradnl"/>
        </w:rPr>
        <w:t xml:space="preserve"> 38 (22): 4404–22. </w:t>
      </w:r>
      <w:hyperlink r:id="rId24">
        <w:r w:rsidRPr="003C14DD">
          <w:rPr>
            <w:rStyle w:val="EnlladInternet"/>
            <w:rFonts w:ascii="Arial" w:hAnsi="Arial" w:cs="Arial"/>
            <w:color w:val="000000" w:themeColor="text1"/>
            <w:lang w:val="es-ES_tradnl"/>
          </w:rPr>
          <w:t>https://doi.org/10.1002/sim.8306</w:t>
        </w:r>
      </w:hyperlink>
      <w:r w:rsidRPr="003C14DD">
        <w:rPr>
          <w:rFonts w:ascii="Arial" w:hAnsi="Arial" w:cs="Arial"/>
          <w:color w:val="000000" w:themeColor="text1"/>
          <w:lang w:val="es-ES_tradnl"/>
        </w:rPr>
        <w:t>.</w:t>
      </w:r>
    </w:p>
    <w:p w14:paraId="59FEB8A0" w14:textId="77777777" w:rsidR="00276CAA" w:rsidRPr="003E5B2E" w:rsidRDefault="00756A2D">
      <w:pPr>
        <w:pStyle w:val="Bibliography"/>
        <w:spacing w:line="360" w:lineRule="auto"/>
        <w:rPr>
          <w:rFonts w:ascii="Arial" w:hAnsi="Arial" w:cs="Arial"/>
        </w:rPr>
      </w:pPr>
      <w:bookmarkStart w:id="191" w:name="ref-Fernandez-Fontelo2020"/>
      <w:bookmarkStart w:id="192" w:name="ref-FernandezFontelo20191"/>
      <w:bookmarkEnd w:id="191"/>
      <w:bookmarkEnd w:id="192"/>
      <w:r w:rsidRPr="003C14DD">
        <w:rPr>
          <w:rFonts w:ascii="Arial" w:hAnsi="Arial" w:cs="Arial"/>
          <w:lang w:val="es-ES_tradnl"/>
        </w:rPr>
        <w:t xml:space="preserve">[17] Fernández-Fontelo, Amanda, David Moriña, Alejandra Cabaña, Argimiro Arratia, and Pere Puig. 2020. </w:t>
      </w:r>
      <w:r>
        <w:rPr>
          <w:rFonts w:ascii="Arial" w:hAnsi="Arial" w:cs="Arial"/>
        </w:rPr>
        <w:t xml:space="preserve">“Estimating the real burden of disease under a pandemic situation: The SARS-CoV2 case.” </w:t>
      </w:r>
      <w:r w:rsidRPr="003E5B2E">
        <w:rPr>
          <w:rFonts w:ascii="Arial" w:hAnsi="Arial" w:cs="Arial"/>
          <w:i/>
        </w:rPr>
        <w:t xml:space="preserve">PLoS </w:t>
      </w:r>
      <w:r w:rsidRPr="003E5B2E">
        <w:rPr>
          <w:rFonts w:ascii="Arial" w:hAnsi="Arial" w:cs="Arial"/>
          <w:i/>
          <w:color w:val="000000" w:themeColor="text1"/>
        </w:rPr>
        <w:t>ONE</w:t>
      </w:r>
      <w:r w:rsidRPr="003E5B2E">
        <w:rPr>
          <w:rFonts w:ascii="Arial" w:hAnsi="Arial" w:cs="Arial"/>
          <w:color w:val="000000" w:themeColor="text1"/>
        </w:rPr>
        <w:t xml:space="preserve"> 15 (12 December): e0242956. </w:t>
      </w:r>
      <w:hyperlink r:id="rId25">
        <w:r w:rsidRPr="003E5B2E">
          <w:rPr>
            <w:rStyle w:val="EnlladInternet"/>
            <w:rFonts w:ascii="Arial" w:hAnsi="Arial" w:cs="Arial"/>
            <w:color w:val="000000" w:themeColor="text1"/>
          </w:rPr>
          <w:t>https://doi.org/10.1371/journal.pone.0242956</w:t>
        </w:r>
      </w:hyperlink>
      <w:r w:rsidRPr="003E5B2E">
        <w:rPr>
          <w:rFonts w:ascii="Arial" w:hAnsi="Arial" w:cs="Arial"/>
          <w:color w:val="000000" w:themeColor="text1"/>
        </w:rPr>
        <w:t>.</w:t>
      </w:r>
    </w:p>
    <w:p w14:paraId="59FEB8A1" w14:textId="77777777" w:rsidR="00276CAA" w:rsidRDefault="00756A2D">
      <w:pPr>
        <w:pStyle w:val="Bibliography"/>
        <w:spacing w:line="360" w:lineRule="auto"/>
        <w:rPr>
          <w:rFonts w:ascii="Arial" w:hAnsi="Arial" w:cs="Arial"/>
        </w:rPr>
      </w:pPr>
      <w:bookmarkStart w:id="193" w:name="ref-Morina2021"/>
      <w:bookmarkStart w:id="194" w:name="ref-Fernandez-Fontelo20201"/>
      <w:bookmarkEnd w:id="193"/>
      <w:bookmarkEnd w:id="194"/>
      <w:r w:rsidRPr="003C14DD">
        <w:rPr>
          <w:rFonts w:ascii="Arial" w:hAnsi="Arial" w:cs="Arial"/>
          <w:lang w:val="es-ES_tradnl"/>
        </w:rPr>
        <w:t xml:space="preserve">[18] Moriña, David, Amanda Fernández-Fontelo, Alejandra Cabaña, Pedro Puig, Laura Monfil, Maria Brotons, and Mireia Diaz. 2021. </w:t>
      </w:r>
      <w:r>
        <w:rPr>
          <w:rFonts w:ascii="Arial" w:hAnsi="Arial" w:cs="Arial"/>
        </w:rPr>
        <w:t xml:space="preserve">“Quantifying the under-reporting of uncorrelated longitudal data: the genital warts example.” </w:t>
      </w:r>
      <w:r>
        <w:rPr>
          <w:rFonts w:ascii="Arial" w:hAnsi="Arial" w:cs="Arial"/>
          <w:i/>
        </w:rPr>
        <w:t>BMC Medical Research Methodology</w:t>
      </w:r>
      <w:r>
        <w:rPr>
          <w:rFonts w:ascii="Arial" w:hAnsi="Arial" w:cs="Arial"/>
        </w:rPr>
        <w:t xml:space="preserve"> 21 (1): 6. </w:t>
      </w:r>
      <w:hyperlink r:id="rId26">
        <w:r>
          <w:rPr>
            <w:rStyle w:val="EnlladInternet"/>
            <w:rFonts w:ascii="Arial" w:hAnsi="Arial" w:cs="Arial"/>
            <w:color w:val="000000" w:themeColor="text1"/>
          </w:rPr>
          <w:t>https://doi.org/10.1186/s12874-020-01188-4</w:t>
        </w:r>
      </w:hyperlink>
      <w:r>
        <w:rPr>
          <w:rFonts w:ascii="Arial" w:hAnsi="Arial" w:cs="Arial"/>
          <w:color w:val="000000" w:themeColor="text1"/>
        </w:rPr>
        <w:t>.</w:t>
      </w:r>
    </w:p>
    <w:p w14:paraId="59FEB8A2" w14:textId="77777777" w:rsidR="00276CAA" w:rsidRDefault="00756A2D">
      <w:pPr>
        <w:pStyle w:val="Bibliography"/>
        <w:spacing w:line="360" w:lineRule="auto"/>
        <w:rPr>
          <w:rFonts w:ascii="Arial" w:hAnsi="Arial" w:cs="Arial"/>
        </w:rPr>
      </w:pPr>
      <w:bookmarkStart w:id="195" w:name="ref-Morina2020"/>
      <w:bookmarkStart w:id="196" w:name="ref-Morina20211"/>
      <w:bookmarkEnd w:id="195"/>
      <w:bookmarkEnd w:id="196"/>
      <w:r w:rsidRPr="003E5B2E">
        <w:rPr>
          <w:rFonts w:ascii="Arial" w:hAnsi="Arial" w:cs="Arial"/>
        </w:rPr>
        <w:t xml:space="preserve">[19] Moriña, David, Amanda Fernández-Fontelo, Alejandra Cabaña, and Pedro Puig. 2021. </w:t>
      </w:r>
      <w:r>
        <w:rPr>
          <w:rFonts w:ascii="Arial" w:hAnsi="Arial" w:cs="Arial"/>
        </w:rPr>
        <w:t xml:space="preserve">“New Statistical Model for Misreported Data with Application to Current Public Health Challenges.” </w:t>
      </w:r>
      <w:r>
        <w:rPr>
          <w:rFonts w:ascii="Arial" w:hAnsi="Arial" w:cs="Arial"/>
          <w:i/>
        </w:rPr>
        <w:t>Scientific Reports</w:t>
      </w:r>
      <w:r>
        <w:rPr>
          <w:rFonts w:ascii="Arial" w:hAnsi="Arial" w:cs="Arial"/>
        </w:rPr>
        <w:t xml:space="preserve"> 11 (1): 23321. </w:t>
      </w:r>
      <w:hyperlink r:id="rId27">
        <w:r>
          <w:rPr>
            <w:rStyle w:val="EnlladInternet"/>
            <w:rFonts w:ascii="Arial" w:hAnsi="Arial" w:cs="Arial"/>
            <w:color w:val="000000" w:themeColor="text1"/>
          </w:rPr>
          <w:t>https://doi.org/10.1038/s41598-021-02620-5</w:t>
        </w:r>
      </w:hyperlink>
      <w:r>
        <w:rPr>
          <w:rFonts w:ascii="Arial" w:hAnsi="Arial" w:cs="Arial"/>
          <w:color w:val="000000" w:themeColor="text1"/>
        </w:rPr>
        <w:t>.</w:t>
      </w:r>
    </w:p>
    <w:p w14:paraId="59FEB8A3" w14:textId="77777777" w:rsidR="00276CAA" w:rsidRDefault="00756A2D">
      <w:pPr>
        <w:pStyle w:val="Bibliography"/>
        <w:spacing w:line="360" w:lineRule="auto"/>
        <w:rPr>
          <w:rFonts w:ascii="Arial" w:hAnsi="Arial" w:cs="Arial"/>
        </w:rPr>
      </w:pPr>
      <w:bookmarkStart w:id="197" w:name="ref-Wood2010"/>
      <w:bookmarkStart w:id="198" w:name="ref-Morina20201"/>
      <w:bookmarkEnd w:id="197"/>
      <w:bookmarkEnd w:id="198"/>
      <w:r>
        <w:rPr>
          <w:rFonts w:ascii="Arial" w:hAnsi="Arial" w:cs="Arial"/>
        </w:rPr>
        <w:t xml:space="preserve">[20] Wood, Simon N. 2010. “Statistical inference for noisy nonlinear ecological dynamic systems.” </w:t>
      </w:r>
      <w:r>
        <w:rPr>
          <w:rFonts w:ascii="Arial" w:hAnsi="Arial" w:cs="Arial"/>
          <w:i/>
        </w:rPr>
        <w:t>Nature</w:t>
      </w:r>
      <w:r>
        <w:rPr>
          <w:rFonts w:ascii="Arial" w:hAnsi="Arial" w:cs="Arial"/>
        </w:rPr>
        <w:t xml:space="preserve"> 466 (7310): 1102–4. </w:t>
      </w:r>
      <w:hyperlink r:id="rId28">
        <w:r>
          <w:rPr>
            <w:rStyle w:val="EnlladInternet"/>
            <w:rFonts w:ascii="Arial" w:hAnsi="Arial" w:cs="Arial"/>
            <w:color w:val="000000" w:themeColor="text1"/>
          </w:rPr>
          <w:t>https://doi.org/10.1038/nature09319</w:t>
        </w:r>
      </w:hyperlink>
      <w:r>
        <w:rPr>
          <w:rFonts w:ascii="Arial" w:hAnsi="Arial" w:cs="Arial"/>
          <w:color w:val="000000" w:themeColor="text1"/>
        </w:rPr>
        <w:t>.</w:t>
      </w:r>
    </w:p>
    <w:p w14:paraId="59FEB8A4" w14:textId="77777777" w:rsidR="00276CAA" w:rsidRDefault="00756A2D">
      <w:pPr>
        <w:pStyle w:val="Bibliography"/>
        <w:spacing w:line="360" w:lineRule="auto"/>
        <w:rPr>
          <w:rFonts w:ascii="Arial" w:hAnsi="Arial" w:cs="Arial"/>
        </w:rPr>
      </w:pPr>
      <w:bookmarkStart w:id="199" w:name="ref-Price2018"/>
      <w:bookmarkStart w:id="200" w:name="ref-Wood20101"/>
      <w:bookmarkEnd w:id="199"/>
      <w:bookmarkEnd w:id="200"/>
      <w:r>
        <w:rPr>
          <w:rFonts w:ascii="Arial" w:hAnsi="Arial" w:cs="Arial"/>
        </w:rPr>
        <w:t xml:space="preserve">[21] Price, L. F., C. C. Drovandi, A. Lee, and D. J. Nott. 2018. “Bayesian Synthetic Likelihood.” </w:t>
      </w:r>
      <w:r>
        <w:rPr>
          <w:rFonts w:ascii="Arial" w:hAnsi="Arial" w:cs="Arial"/>
          <w:i/>
        </w:rPr>
        <w:t>Journal of Computational and Graphical Statistics</w:t>
      </w:r>
      <w:r>
        <w:rPr>
          <w:rFonts w:ascii="Arial" w:hAnsi="Arial" w:cs="Arial"/>
        </w:rPr>
        <w:t xml:space="preserve"> 27 (1): 1–11. </w:t>
      </w:r>
      <w:hyperlink r:id="rId29">
        <w:r>
          <w:rPr>
            <w:rStyle w:val="EnlladInternet"/>
            <w:rFonts w:ascii="Arial" w:hAnsi="Arial" w:cs="Arial"/>
            <w:color w:val="000000" w:themeColor="text1"/>
          </w:rPr>
          <w:t>https://doi.org/10.1080/10618600.2017.1302882</w:t>
        </w:r>
      </w:hyperlink>
      <w:r>
        <w:rPr>
          <w:rFonts w:ascii="Arial" w:hAnsi="Arial" w:cs="Arial"/>
          <w:color w:val="000000" w:themeColor="text1"/>
        </w:rPr>
        <w:t>.</w:t>
      </w:r>
    </w:p>
    <w:p w14:paraId="59FEB8A5" w14:textId="77777777" w:rsidR="00276CAA" w:rsidRDefault="00756A2D">
      <w:pPr>
        <w:pStyle w:val="Bibliography"/>
        <w:spacing w:line="360" w:lineRule="auto"/>
        <w:rPr>
          <w:rFonts w:ascii="Arial" w:hAnsi="Arial" w:cs="Arial"/>
        </w:rPr>
      </w:pPr>
      <w:bookmarkStart w:id="201" w:name="ref-Price20181"/>
      <w:bookmarkStart w:id="202" w:name="ref-BSLManual"/>
      <w:bookmarkEnd w:id="201"/>
      <w:r>
        <w:rPr>
          <w:rFonts w:ascii="Arial" w:hAnsi="Arial" w:cs="Arial"/>
        </w:rPr>
        <w:t xml:space="preserve">[22] An, Ziwen, Leah F. South, and Christopher C. Drovandi. 2019b. </w:t>
      </w:r>
      <w:r>
        <w:rPr>
          <w:rFonts w:ascii="Arial" w:hAnsi="Arial" w:cs="Arial"/>
          <w:i/>
        </w:rPr>
        <w:t>BSL: Bayesian Synthetic Likelihood</w:t>
      </w:r>
      <w:r>
        <w:rPr>
          <w:rFonts w:ascii="Arial" w:hAnsi="Arial" w:cs="Arial"/>
        </w:rPr>
        <w:t xml:space="preserve">. </w:t>
      </w:r>
      <w:hyperlink r:id="rId30">
        <w:r>
          <w:rPr>
            <w:rStyle w:val="EnlladInternet"/>
            <w:rFonts w:ascii="Arial" w:hAnsi="Arial" w:cs="Arial"/>
            <w:color w:val="000000" w:themeColor="text1"/>
          </w:rPr>
          <w:t>https://CRAN.R-project.org/package=BSL</w:t>
        </w:r>
      </w:hyperlink>
      <w:r>
        <w:rPr>
          <w:rFonts w:ascii="Arial" w:hAnsi="Arial" w:cs="Arial"/>
          <w:color w:val="000000" w:themeColor="text1"/>
        </w:rPr>
        <w:t>.</w:t>
      </w:r>
      <w:bookmarkEnd w:id="202"/>
    </w:p>
    <w:p w14:paraId="59FEB8A6" w14:textId="77777777" w:rsidR="00276CAA" w:rsidRPr="003E5B2E" w:rsidRDefault="00756A2D">
      <w:pPr>
        <w:pStyle w:val="Bibliography"/>
        <w:spacing w:line="360" w:lineRule="auto"/>
        <w:rPr>
          <w:rFonts w:ascii="Arial" w:hAnsi="Arial" w:cs="Arial"/>
        </w:rPr>
      </w:pPr>
      <w:r>
        <w:rPr>
          <w:rFonts w:ascii="Arial" w:hAnsi="Arial" w:cs="Arial"/>
        </w:rPr>
        <w:t xml:space="preserve">[23] An, Ziwen, Leah F South, and Christopher Drovandi. 2019a. “BSL: An R Package for Efficient Parameter Estimation for Simulation-Based Models via Bayesian Synthetic Likelihood.” </w:t>
      </w:r>
      <w:r>
        <w:rPr>
          <w:rFonts w:ascii="Arial" w:hAnsi="Arial" w:cs="Arial"/>
          <w:i/>
        </w:rPr>
        <w:t>arXiv</w:t>
      </w:r>
      <w:r>
        <w:rPr>
          <w:rFonts w:ascii="Arial" w:hAnsi="Arial" w:cs="Arial"/>
        </w:rPr>
        <w:t xml:space="preserve">. </w:t>
      </w:r>
      <w:hyperlink r:id="rId31">
        <w:r w:rsidRPr="003E5B2E">
          <w:rPr>
            <w:rStyle w:val="EnlladInternet"/>
            <w:rFonts w:ascii="Arial" w:hAnsi="Arial" w:cs="Arial"/>
            <w:color w:val="000000" w:themeColor="text1"/>
          </w:rPr>
          <w:t>http://arxiv.org/abs/1907.10940v1</w:t>
        </w:r>
      </w:hyperlink>
      <w:r w:rsidRPr="003E5B2E">
        <w:rPr>
          <w:rFonts w:ascii="Arial" w:hAnsi="Arial" w:cs="Arial"/>
          <w:color w:val="000000" w:themeColor="text1"/>
        </w:rPr>
        <w:t>.</w:t>
      </w:r>
    </w:p>
    <w:p w14:paraId="59FEB8A7" w14:textId="77777777" w:rsidR="00276CAA" w:rsidRDefault="00756A2D">
      <w:pPr>
        <w:pStyle w:val="Bibliography"/>
        <w:spacing w:line="360" w:lineRule="auto"/>
        <w:rPr>
          <w:rFonts w:ascii="Arial" w:hAnsi="Arial" w:cs="Arial"/>
        </w:rPr>
      </w:pPr>
      <w:bookmarkStart w:id="203" w:name="ref-Harkener2019"/>
      <w:bookmarkStart w:id="204" w:name="ref-An20191"/>
      <w:bookmarkStart w:id="205" w:name="ref-Kodra2018"/>
      <w:bookmarkEnd w:id="203"/>
      <w:bookmarkEnd w:id="204"/>
      <w:r w:rsidRPr="003C14DD">
        <w:rPr>
          <w:rFonts w:ascii="Arial" w:hAnsi="Arial" w:cs="Arial"/>
          <w:lang w:val="es-ES_tradnl"/>
        </w:rPr>
        <w:lastRenderedPageBreak/>
        <w:t xml:space="preserve">[24] Kodra, Yllka, Jérôme Weinbach, Manuel Posada-De-La-Paz, Alessio Coi, S Lydie Lemonnier, David van Enckevort, Marco Roos, et al. 2018. </w:t>
      </w:r>
      <w:r>
        <w:rPr>
          <w:rFonts w:ascii="Arial" w:hAnsi="Arial" w:cs="Arial"/>
        </w:rPr>
        <w:t xml:space="preserve">“Recommendations for improving the quality of rare disease registries.” MDPI AG. </w:t>
      </w:r>
      <w:hyperlink r:id="rId32">
        <w:r>
          <w:rPr>
            <w:rStyle w:val="EnlladInternet"/>
            <w:rFonts w:ascii="Arial" w:hAnsi="Arial" w:cs="Arial"/>
            <w:color w:val="000000" w:themeColor="text1"/>
          </w:rPr>
          <w:t>https://doi.org/10.3390/ijerph15081644</w:t>
        </w:r>
      </w:hyperlink>
      <w:r>
        <w:rPr>
          <w:rFonts w:ascii="Arial" w:hAnsi="Arial" w:cs="Arial"/>
          <w:color w:val="000000" w:themeColor="text1"/>
        </w:rPr>
        <w:t>.</w:t>
      </w:r>
      <w:bookmarkEnd w:id="205"/>
    </w:p>
    <w:p w14:paraId="59FEB8A8" w14:textId="77777777" w:rsidR="00276CAA" w:rsidRDefault="00756A2D">
      <w:pPr>
        <w:pStyle w:val="Bibliography"/>
        <w:spacing w:line="360" w:lineRule="auto"/>
        <w:rPr>
          <w:rFonts w:ascii="Arial" w:hAnsi="Arial" w:cs="Arial"/>
        </w:rPr>
      </w:pPr>
      <w:r>
        <w:rPr>
          <w:rFonts w:ascii="Arial" w:hAnsi="Arial" w:cs="Arial"/>
        </w:rPr>
        <w:t xml:space="preserve">[25] Harkener, Sonja, Jürgen Stausberg, Christiane Hagel, and Roman Siddiqui. 2019. “Towards a Core Set of Indicators for Data Quality of Registries.” </w:t>
      </w:r>
      <w:r>
        <w:rPr>
          <w:rFonts w:ascii="Arial" w:hAnsi="Arial" w:cs="Arial"/>
          <w:i/>
        </w:rPr>
        <w:t>Studies in Health Technology and Informatics</w:t>
      </w:r>
      <w:r>
        <w:rPr>
          <w:rFonts w:ascii="Arial" w:hAnsi="Arial" w:cs="Arial"/>
        </w:rPr>
        <w:t xml:space="preserve"> 267: 39–45. </w:t>
      </w:r>
      <w:hyperlink r:id="rId33">
        <w:r>
          <w:rPr>
            <w:rStyle w:val="EnlladInternet"/>
            <w:rFonts w:ascii="Arial" w:hAnsi="Arial" w:cs="Arial"/>
            <w:color w:val="000000" w:themeColor="text1"/>
          </w:rPr>
          <w:t>https://doi.org/10.3233/SHTI190803</w:t>
        </w:r>
      </w:hyperlink>
      <w:r>
        <w:rPr>
          <w:rFonts w:ascii="Arial" w:hAnsi="Arial" w:cs="Arial"/>
          <w:color w:val="000000" w:themeColor="text1"/>
        </w:rPr>
        <w:t>.</w:t>
      </w:r>
    </w:p>
    <w:p w14:paraId="59FEB8A9" w14:textId="77777777" w:rsidR="00276CAA" w:rsidRDefault="00756A2D">
      <w:pPr>
        <w:pStyle w:val="Bibliography"/>
        <w:spacing w:line="360" w:lineRule="auto"/>
        <w:rPr>
          <w:rFonts w:ascii="Arial" w:hAnsi="Arial" w:cs="Arial"/>
        </w:rPr>
      </w:pPr>
      <w:bookmarkStart w:id="206" w:name="ref-morina_cumulated_2021"/>
      <w:bookmarkStart w:id="207" w:name="ref-Harkener20191"/>
      <w:bookmarkEnd w:id="206"/>
      <w:bookmarkEnd w:id="207"/>
      <w:r w:rsidRPr="003C14DD">
        <w:rPr>
          <w:rFonts w:ascii="Arial" w:hAnsi="Arial" w:cs="Arial"/>
          <w:lang w:val="es-ES_tradnl"/>
        </w:rPr>
        <w:t xml:space="preserve">[26] Moriña, David, Amanda Fernández-Fontelo, Alejandra Cabaña, Argimiro Arratia, Gustavo Ávalos, and Pedro Puig. 2021. </w:t>
      </w:r>
      <w:r>
        <w:rPr>
          <w:rFonts w:ascii="Arial" w:hAnsi="Arial" w:cs="Arial"/>
        </w:rPr>
        <w:t xml:space="preserve">“Cumulated Burden of COVID-19 in Spain from a Bayesian Perspective.” </w:t>
      </w:r>
      <w:r>
        <w:rPr>
          <w:rFonts w:ascii="Arial" w:hAnsi="Arial" w:cs="Arial"/>
          <w:i/>
        </w:rPr>
        <w:t>European Journal of Public Health</w:t>
      </w:r>
      <w:r>
        <w:rPr>
          <w:rFonts w:ascii="Arial" w:hAnsi="Arial" w:cs="Arial"/>
        </w:rPr>
        <w:t xml:space="preserve"> 31 (4): 917–20. </w:t>
      </w:r>
      <w:hyperlink r:id="rId34">
        <w:r>
          <w:rPr>
            <w:rStyle w:val="EnlladInternet"/>
            <w:rFonts w:ascii="Arial" w:hAnsi="Arial" w:cs="Arial"/>
            <w:color w:val="000000" w:themeColor="text1"/>
          </w:rPr>
          <w:t>https://doi.org/10.1093/eurpub/ckab118</w:t>
        </w:r>
      </w:hyperlink>
      <w:r>
        <w:rPr>
          <w:rFonts w:ascii="Arial" w:hAnsi="Arial" w:cs="Arial"/>
          <w:color w:val="000000" w:themeColor="text1"/>
        </w:rPr>
        <w:t>.</w:t>
      </w:r>
    </w:p>
    <w:p w14:paraId="59FEB8AA" w14:textId="77777777" w:rsidR="00276CAA" w:rsidRDefault="00756A2D">
      <w:pPr>
        <w:pStyle w:val="Bibliography"/>
        <w:spacing w:line="360" w:lineRule="auto"/>
      </w:pPr>
      <w:bookmarkStart w:id="208" w:name="ref-morina_cumulated_20211"/>
      <w:bookmarkStart w:id="209" w:name="ref-Zhao2020"/>
      <w:bookmarkEnd w:id="208"/>
      <w:r>
        <w:rPr>
          <w:rFonts w:ascii="Arial" w:hAnsi="Arial" w:cs="Arial"/>
        </w:rPr>
        <w:t xml:space="preserve">[27] Zhao, Musa, Lin, Ran, Yang, Wang, Lou, et al. 2020. “Estimating the Unreported Number of Novel Coronavirus (2019-nCoV) Cases in China in the First Half of January 2020: A Data-Driven Modelling Analysis of the Early Outbreak.” </w:t>
      </w:r>
      <w:r>
        <w:rPr>
          <w:rFonts w:ascii="Arial" w:hAnsi="Arial" w:cs="Arial"/>
          <w:i/>
        </w:rPr>
        <w:t>Journal of Clinical Medicine</w:t>
      </w:r>
      <w:r>
        <w:rPr>
          <w:rFonts w:ascii="Arial" w:hAnsi="Arial" w:cs="Arial"/>
        </w:rPr>
        <w:t xml:space="preserve"> 9 (2): 388. </w:t>
      </w:r>
      <w:hyperlink r:id="rId35">
        <w:r>
          <w:rPr>
            <w:rStyle w:val="EnlladInternet"/>
            <w:rFonts w:ascii="Arial" w:hAnsi="Arial" w:cs="Arial"/>
            <w:color w:val="000000" w:themeColor="text1"/>
          </w:rPr>
          <w:t>https://doi.org/10.3390/jcm9020388</w:t>
        </w:r>
      </w:hyperlink>
      <w:r>
        <w:rPr>
          <w:color w:val="000000" w:themeColor="text1"/>
        </w:rPr>
        <w:t>.</w:t>
      </w:r>
      <w:bookmarkEnd w:id="160"/>
      <w:bookmarkEnd w:id="209"/>
    </w:p>
    <w:sectPr w:rsidR="00276CAA">
      <w:pgSz w:w="12240" w:h="15840"/>
      <w:pgMar w:top="1417" w:right="1701" w:bottom="1417" w:left="1701"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7102"/>
    <w:multiLevelType w:val="multilevel"/>
    <w:tmpl w:val="51C8C684"/>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 w15:restartNumberingAfterBreak="0">
    <w:nsid w:val="3A1912C9"/>
    <w:multiLevelType w:val="multilevel"/>
    <w:tmpl w:val="952406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7C30FBD"/>
    <w:multiLevelType w:val="multilevel"/>
    <w:tmpl w:val="CD1EA73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 w15:restartNumberingAfterBreak="0">
    <w:nsid w:val="5BA05E06"/>
    <w:multiLevelType w:val="multilevel"/>
    <w:tmpl w:val="9132C8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90954410">
    <w:abstractNumId w:val="2"/>
  </w:num>
  <w:num w:numId="2" w16cid:durableId="2021197723">
    <w:abstractNumId w:val="1"/>
  </w:num>
  <w:num w:numId="3" w16cid:durableId="904295235">
    <w:abstractNumId w:val="0"/>
  </w:num>
  <w:num w:numId="4" w16cid:durableId="58965435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Moriña Soler">
    <w15:presenceInfo w15:providerId="Windows Live" w15:userId="ee3277d19f12c1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trackRevisions/>
  <w:doNotTrackFormatting/>
  <w:defaultTabStop w:val="720"/>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65359"/>
    <w:rsid w:val="00065C70"/>
    <w:rsid w:val="000820B7"/>
    <w:rsid w:val="000B15D8"/>
    <w:rsid w:val="000C641D"/>
    <w:rsid w:val="00137807"/>
    <w:rsid w:val="001962A7"/>
    <w:rsid w:val="001A3F27"/>
    <w:rsid w:val="001C5A7E"/>
    <w:rsid w:val="00276CAA"/>
    <w:rsid w:val="00290BAE"/>
    <w:rsid w:val="002C728F"/>
    <w:rsid w:val="002F6BF2"/>
    <w:rsid w:val="00346F5A"/>
    <w:rsid w:val="003508AF"/>
    <w:rsid w:val="00397513"/>
    <w:rsid w:val="003A2826"/>
    <w:rsid w:val="003C14DD"/>
    <w:rsid w:val="003E5B2E"/>
    <w:rsid w:val="003F20DE"/>
    <w:rsid w:val="00471E30"/>
    <w:rsid w:val="00480A15"/>
    <w:rsid w:val="004C0E11"/>
    <w:rsid w:val="004D5D7E"/>
    <w:rsid w:val="005A1FE0"/>
    <w:rsid w:val="005E76CF"/>
    <w:rsid w:val="00675192"/>
    <w:rsid w:val="00677F73"/>
    <w:rsid w:val="00695FCB"/>
    <w:rsid w:val="006C010C"/>
    <w:rsid w:val="006F0041"/>
    <w:rsid w:val="0071363D"/>
    <w:rsid w:val="00714B41"/>
    <w:rsid w:val="00756A2D"/>
    <w:rsid w:val="0078013C"/>
    <w:rsid w:val="0082104D"/>
    <w:rsid w:val="00865359"/>
    <w:rsid w:val="009C259E"/>
    <w:rsid w:val="009E379E"/>
    <w:rsid w:val="00A80796"/>
    <w:rsid w:val="00AE0A81"/>
    <w:rsid w:val="00AE709E"/>
    <w:rsid w:val="00BD43FC"/>
    <w:rsid w:val="00BE682D"/>
    <w:rsid w:val="00BF4491"/>
    <w:rsid w:val="00BF64A9"/>
    <w:rsid w:val="00C22310"/>
    <w:rsid w:val="00C358E3"/>
    <w:rsid w:val="00C8157B"/>
    <w:rsid w:val="00CA6937"/>
    <w:rsid w:val="00CC083B"/>
    <w:rsid w:val="00D73D39"/>
    <w:rsid w:val="00D80253"/>
    <w:rsid w:val="00EA4415"/>
    <w:rsid w:val="00F332AE"/>
    <w:rsid w:val="00F63C8D"/>
    <w:rsid w:val="00F80494"/>
    <w:rsid w:val="00FE64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B6E3"/>
  <w15:docId w15:val="{49726527-3DFB-4849-96D9-9DE08408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Carctersdenotaalpeu">
    <w:name w:val="Caràcters de nota al peu"/>
    <w:basedOn w:val="CaptionChar"/>
    <w:qFormat/>
    <w:rPr>
      <w:vertAlign w:val="superscript"/>
    </w:rPr>
  </w:style>
  <w:style w:type="character" w:customStyle="1" w:styleId="ncoradenotaalpeu">
    <w:name w:val="Àncora de nota al peu"/>
    <w:rPr>
      <w:vertAlign w:val="superscript"/>
    </w:rPr>
  </w:style>
  <w:style w:type="character" w:customStyle="1" w:styleId="EnlladInternet">
    <w:name w:val="Enllaç d'Internet"/>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HeaderChar">
    <w:name w:val="Header Char"/>
    <w:basedOn w:val="DefaultParagraphFont"/>
    <w:link w:val="Header"/>
    <w:semiHidden/>
    <w:qFormat/>
    <w:rsid w:val="00B42558"/>
  </w:style>
  <w:style w:type="character" w:customStyle="1" w:styleId="FooterChar">
    <w:name w:val="Footer Char"/>
    <w:basedOn w:val="DefaultParagraphFont"/>
    <w:link w:val="Footer"/>
    <w:semiHidden/>
    <w:qFormat/>
    <w:rsid w:val="00B42558"/>
  </w:style>
  <w:style w:type="character" w:styleId="UnresolvedMention">
    <w:name w:val="Unresolved Mention"/>
    <w:basedOn w:val="DefaultParagraphFont"/>
    <w:uiPriority w:val="99"/>
    <w:semiHidden/>
    <w:unhideWhenUsed/>
    <w:qFormat/>
    <w:rsid w:val="00BC3AD0"/>
    <w:rPr>
      <w:color w:val="605E5C"/>
      <w:shd w:val="clear" w:color="auto" w:fill="E1DFDD"/>
    </w:rPr>
  </w:style>
  <w:style w:type="character" w:customStyle="1" w:styleId="EnlladInternetvisitat">
    <w:name w:val="Enllaç d'Internet visitat"/>
    <w:basedOn w:val="DefaultParagraphFont"/>
    <w:semiHidden/>
    <w:unhideWhenUsed/>
    <w:rsid w:val="00F83E22"/>
    <w:rPr>
      <w:color w:val="800080" w:themeColor="followedHyperlink"/>
      <w:u w:val="single"/>
    </w:rPr>
  </w:style>
  <w:style w:type="character" w:customStyle="1" w:styleId="Numeracidelnies">
    <w:name w:val="Numeració de línies"/>
  </w:style>
  <w:style w:type="paragraph" w:customStyle="1" w:styleId="Encapalament">
    <w:name w:val="Encapçalament"/>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ndex">
    <w:name w:val="Í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a">
    <w:name w:val="Figura"/>
    <w:basedOn w:val="Normal"/>
    <w:qFormat/>
  </w:style>
  <w:style w:type="paragraph" w:customStyle="1" w:styleId="CaptionedFigure">
    <w:name w:val="Captioned Figure"/>
    <w:basedOn w:val="Figura"/>
    <w:qFormat/>
    <w:pPr>
      <w:keepNext/>
    </w:pPr>
  </w:style>
  <w:style w:type="paragraph" w:styleId="IndexHeading">
    <w:name w:val="index heading"/>
    <w:basedOn w:val="Encapalament"/>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style>
  <w:style w:type="paragraph" w:customStyle="1" w:styleId="Capaleraipeu">
    <w:name w:val="Capçalera i peu"/>
    <w:basedOn w:val="Normal"/>
    <w:qFormat/>
  </w:style>
  <w:style w:type="paragraph" w:styleId="Header">
    <w:name w:val="header"/>
    <w:basedOn w:val="Normal"/>
    <w:link w:val="HeaderChar"/>
    <w:semiHidden/>
    <w:unhideWhenUsed/>
    <w:rsid w:val="00B42558"/>
    <w:pPr>
      <w:tabs>
        <w:tab w:val="center" w:pos="4252"/>
        <w:tab w:val="right" w:pos="8504"/>
      </w:tabs>
      <w:spacing w:after="0"/>
    </w:pPr>
  </w:style>
  <w:style w:type="paragraph" w:styleId="Footer">
    <w:name w:val="footer"/>
    <w:basedOn w:val="Normal"/>
    <w:link w:val="FooterChar"/>
    <w:semiHidden/>
    <w:unhideWhenUsed/>
    <w:rsid w:val="00B42558"/>
    <w:pPr>
      <w:tabs>
        <w:tab w:val="center" w:pos="4252"/>
        <w:tab w:val="right" w:pos="8504"/>
      </w:tabs>
      <w:spacing w:after="0"/>
    </w:pPr>
  </w:style>
  <w:style w:type="table" w:customStyle="1" w:styleId="Table">
    <w:name w:val="Table"/>
    <w:semiHidden/>
    <w:unhideWhenUsed/>
    <w:qFormat/>
    <w:tblPr>
      <w:tblCellMar>
        <w:top w:w="0" w:type="dxa"/>
        <w:left w:w="108" w:type="dxa"/>
        <w:bottom w:w="0" w:type="dxa"/>
        <w:right w:w="108" w:type="dxa"/>
      </w:tblCellMar>
    </w:tblPr>
  </w:style>
  <w:style w:type="paragraph" w:styleId="Revision">
    <w:name w:val="Revision"/>
    <w:hidden/>
    <w:semiHidden/>
    <w:rsid w:val="00AE0A81"/>
    <w:pPr>
      <w:suppressAutoHyphens w:val="0"/>
    </w:pPr>
  </w:style>
  <w:style w:type="character" w:styleId="Hyperlink">
    <w:name w:val="Hyperlink"/>
    <w:basedOn w:val="DefaultParagraphFont"/>
    <w:unhideWhenUsed/>
    <w:rsid w:val="00BD43FC"/>
    <w:rPr>
      <w:color w:val="0000FF" w:themeColor="hyperlink"/>
      <w:u w:val="single"/>
    </w:rPr>
  </w:style>
  <w:style w:type="character" w:styleId="PlaceholderText">
    <w:name w:val="Placeholder Text"/>
    <w:basedOn w:val="DefaultParagraphFont"/>
    <w:semiHidden/>
    <w:rsid w:val="00FE64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111/cod.12355" TargetMode="External"/><Relationship Id="rId18" Type="http://schemas.openxmlformats.org/officeDocument/2006/relationships/hyperlink" Target="https://doi.org/10.1007/s00285-017-1203-9" TargetMode="External"/><Relationship Id="rId26" Type="http://schemas.openxmlformats.org/officeDocument/2006/relationships/hyperlink" Target="https://doi.org/10.1186/s12874-020-01188-4" TargetMode="External"/><Relationship Id="rId21" Type="http://schemas.openxmlformats.org/officeDocument/2006/relationships/hyperlink" Target="https://rdrr.io/github/jbracher/hhh4underreporting/man/hhh4u.html" TargetMode="External"/><Relationship Id="rId34" Type="http://schemas.openxmlformats.org/officeDocument/2006/relationships/hyperlink" Target="https://doi.org/10.1093/eurpub/ckab118" TargetMode="External"/><Relationship Id="rId7" Type="http://schemas.openxmlformats.org/officeDocument/2006/relationships/image" Target="media/image2.png"/><Relationship Id="rId12" Type="http://schemas.openxmlformats.org/officeDocument/2006/relationships/hyperlink" Target="https://doi.org/10.1097/01.jom.0000205864.81970.63" TargetMode="External"/><Relationship Id="rId17" Type="http://schemas.openxmlformats.org/officeDocument/2006/relationships/hyperlink" Target="https://doi.org/10.1002/sim.6015" TargetMode="External"/><Relationship Id="rId25" Type="http://schemas.openxmlformats.org/officeDocument/2006/relationships/hyperlink" Target="https://doi.org/10.1371/journal.pone.0242956" TargetMode="External"/><Relationship Id="rId33" Type="http://schemas.openxmlformats.org/officeDocument/2006/relationships/hyperlink" Target="https://doi.org/10.3233/SHTI190803"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93/biostatistics/kxy057" TargetMode="External"/><Relationship Id="rId20" Type="http://schemas.openxmlformats.org/officeDocument/2006/relationships/hyperlink" Target="https://www.r-project.org/" TargetMode="External"/><Relationship Id="rId29" Type="http://schemas.openxmlformats.org/officeDocument/2006/relationships/hyperlink" Target="https://doi.org/10.1080/10618600.2017.130288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3390/ijerph10083684" TargetMode="External"/><Relationship Id="rId24" Type="http://schemas.openxmlformats.org/officeDocument/2006/relationships/hyperlink" Target="https://doi.org/10.1002/sim.8306" TargetMode="External"/><Relationship Id="rId32" Type="http://schemas.openxmlformats.org/officeDocument/2006/relationships/hyperlink" Target="https://doi.org/10.3390/ijerph15081644" TargetMode="External"/><Relationship Id="rId37" Type="http://schemas.microsoft.com/office/2011/relationships/people" Target="people.xml"/><Relationship Id="rId5" Type="http://schemas.openxmlformats.org/officeDocument/2006/relationships/hyperlink" Target="mailto:dmorina@ub.edu" TargetMode="External"/><Relationship Id="rId15" Type="http://schemas.openxmlformats.org/officeDocument/2006/relationships/hyperlink" Target="https://doi.org/10.1186/1471-2458-14-147" TargetMode="External"/><Relationship Id="rId23" Type="http://schemas.openxmlformats.org/officeDocument/2006/relationships/hyperlink" Target="https://doi.org/10.1002/sim.7026" TargetMode="External"/><Relationship Id="rId28" Type="http://schemas.openxmlformats.org/officeDocument/2006/relationships/hyperlink" Target="https://doi.org/10.1038/nature09319" TargetMode="External"/><Relationship Id="rId36" Type="http://schemas.openxmlformats.org/officeDocument/2006/relationships/fontTable" Target="fontTable.xml"/><Relationship Id="rId10" Type="http://schemas.openxmlformats.org/officeDocument/2006/relationships/hyperlink" Target="https://doi.org/10.1186/1471-2334-14-116" TargetMode="External"/><Relationship Id="rId19" Type="http://schemas.openxmlformats.org/officeDocument/2006/relationships/hyperlink" Target="https://doi.org/10.1080/01621459.2019.1573732" TargetMode="External"/><Relationship Id="rId31" Type="http://schemas.openxmlformats.org/officeDocument/2006/relationships/hyperlink" Target="http://arxiv.org/abs/1907.10940v1" TargetMode="External"/><Relationship Id="rId4" Type="http://schemas.openxmlformats.org/officeDocument/2006/relationships/webSettings" Target="webSettings.xml"/><Relationship Id="rId9" Type="http://schemas.openxmlformats.org/officeDocument/2006/relationships/hyperlink" Target="https://doi.org/10.1016/j.ijsu.2020.02.034" TargetMode="External"/><Relationship Id="rId14" Type="http://schemas.openxmlformats.org/officeDocument/2006/relationships/hyperlink" Target="https://doi.org/10.1007/BF01180702" TargetMode="External"/><Relationship Id="rId22" Type="http://schemas.openxmlformats.org/officeDocument/2006/relationships/hyperlink" Target="https://doi.org/10.7326/m20-3012" TargetMode="External"/><Relationship Id="rId27" Type="http://schemas.openxmlformats.org/officeDocument/2006/relationships/hyperlink" Target="https://doi.org/10.1038/s41598-021-02620-5" TargetMode="External"/><Relationship Id="rId30" Type="http://schemas.openxmlformats.org/officeDocument/2006/relationships/hyperlink" Target="https://CRAN.R-project.org/package=BSL" TargetMode="External"/><Relationship Id="rId35" Type="http://schemas.openxmlformats.org/officeDocument/2006/relationships/hyperlink" Target="https://doi.org/10.3390/jcm9020388"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21</Pages>
  <Words>4473</Words>
  <Characters>25500</Characters>
  <Application>Microsoft Office Word</Application>
  <DocSecurity>0</DocSecurity>
  <Lines>212</Lines>
  <Paragraphs>59</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Estimated Covid-19 burden in Spain: ARCH underreported non-stationary time series</vt:lpstr>
      <vt:lpstr>Estimated Covid-19 burden in Spain: ARCH underreported non-stationary time series</vt:lpstr>
    </vt:vector>
  </TitlesOfParts>
  <Company/>
  <LinksUpToDate>false</LinksUpToDate>
  <CharactersWithSpaces>29914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Estimated Covid-19 burden in Spain: ARCH underreported non-stationary time series</dc:title>
  <dc:subject/>
  <dc:creator>; ; ; ; </dc:creator>
  <dc:description/>
  <cp:lastModifiedBy>David Moriña Soler</cp:lastModifiedBy>
  <cp:revision>80</cp:revision>
  <dcterms:created xsi:type="dcterms:W3CDTF">2022-10-10T07:47:00Z</dcterms:created>
  <dcterms:modified xsi:type="dcterms:W3CDTF">2023-02-11T14:30:00Z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problem of dealing with misreported data is very common in a wide range of contexts for different reasons. The current situation caused by the Covid-19 worldwide pandemic is a clear example, where the data provided by official sources were not always reliable due to data collection issues and to the high proportion of asymptomatic cases. In this work, we explore the performance of Bayesian Synthetic Likelihood to estimate the parameters of a model capable of dealing with misreported information and to reconstruct the most likely evolution of the phenomenon. The performance of the proposed methodology is evaluated through a comprehensive simulation study and illustrated by reconstructing the weekly Covid-19 incidence in each Spanish Autonomous Community. Only around 60% of the Covid-19 cases in the period 2020/02/23-2022/02/27 were reported in Spain, showing significant differences in the severity of underreporting across the regions. The proposed methodology provides public health decision-makers with a valuable tool in order to improve the assessment of a disease evolution under different scenarios.</vt:lpwstr>
  </property>
  <property fmtid="{D5CDD505-2E9C-101B-9397-08002B2CF9AE}" pid="3" name="address">
    <vt:lpwstr/>
  </property>
  <property fmtid="{D5CDD505-2E9C-101B-9397-08002B2CF9AE}" pid="4" name="bibliography">
    <vt:lpwstr>morina_fernandez_cabana_arratia_puig.bib</vt:lpwstr>
  </property>
</Properties>
</file>