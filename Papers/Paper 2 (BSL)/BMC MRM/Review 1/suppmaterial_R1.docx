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399A" w14:textId="77777777" w:rsidR="007716A0" w:rsidRDefault="009F45BF">
      <w:pPr>
        <w:spacing w:before="240"/>
        <w:jc w:val="center"/>
        <w:rPr>
          <w:rFonts w:asciiTheme="minorHAnsi" w:hAnsiTheme="minorHAnsi" w:cstheme="minorHAnsi"/>
          <w:b/>
          <w:bCs/>
          <w:color w:val="000000"/>
          <w:sz w:val="32"/>
          <w:szCs w:val="20"/>
          <w:lang w:val="ca-E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20"/>
          <w:lang w:val="ca-ES"/>
        </w:rPr>
        <w:t>SUPPLEMENTARY MATERIAL</w:t>
      </w:r>
    </w:p>
    <w:p w14:paraId="39A36C63" w14:textId="77777777" w:rsidR="007716A0" w:rsidRDefault="007716A0">
      <w:pPr>
        <w:spacing w:before="240"/>
        <w:jc w:val="center"/>
        <w:rPr>
          <w:rFonts w:asciiTheme="minorHAnsi" w:hAnsiTheme="minorHAnsi" w:cstheme="minorHAnsi"/>
          <w:color w:val="000000"/>
          <w:sz w:val="20"/>
          <w:szCs w:val="20"/>
          <w:lang w:val="ca-ES"/>
        </w:rPr>
      </w:pPr>
    </w:p>
    <w:p w14:paraId="2B7EA22B" w14:textId="15008DAA" w:rsidR="007716A0" w:rsidRPr="00952E48" w:rsidRDefault="009F45BF" w:rsidP="00C136B3">
      <w:pPr>
        <w:pStyle w:val="Pargrafdellista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952E48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Table S1.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Impact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of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covariates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for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each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Spanish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CCAA.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Reported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values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correspond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to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the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median and percentiles 2.5% and 97.5%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of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the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corresponding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 xml:space="preserve"> posterior </w:t>
      </w:r>
      <w:proofErr w:type="spellStart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distribution</w:t>
      </w:r>
      <w:proofErr w:type="spellEnd"/>
      <w:r w:rsidR="00952E48" w:rsidRPr="00952E48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42020D1" w14:textId="6F4714FB" w:rsidR="007716A0" w:rsidRDefault="007716A0">
      <w:pPr>
        <w:rPr>
          <w:rFonts w:asciiTheme="minorHAnsi" w:hAnsiTheme="minorHAnsi" w:cstheme="minorHAnsi"/>
          <w:bCs/>
          <w:lang w:val="en-US"/>
        </w:rPr>
      </w:pPr>
    </w:p>
    <w:tbl>
      <w:tblPr>
        <w:tblStyle w:val="Table"/>
        <w:tblW w:w="3739" w:type="pct"/>
        <w:jc w:val="center"/>
        <w:tblLayout w:type="fixed"/>
        <w:tblLook w:val="07E0" w:firstRow="1" w:lastRow="1" w:firstColumn="1" w:lastColumn="1" w:noHBand="1" w:noVBand="1"/>
      </w:tblPr>
      <w:tblGrid>
        <w:gridCol w:w="2523"/>
        <w:gridCol w:w="1562"/>
        <w:gridCol w:w="2698"/>
      </w:tblGrid>
      <w:tr w:rsidR="00AD327D" w:rsidRPr="007C4EB3" w14:paraId="35B12B74" w14:textId="77777777" w:rsidTr="00DC5FB4">
        <w:trPr>
          <w:jc w:val="center"/>
        </w:trPr>
        <w:tc>
          <w:tcPr>
            <w:tcW w:w="1859" w:type="pct"/>
            <w:tcBorders>
              <w:bottom w:val="single" w:sz="2" w:space="0" w:color="auto"/>
            </w:tcBorders>
            <w:vAlign w:val="bottom"/>
          </w:tcPr>
          <w:p w14:paraId="412389F5" w14:textId="77777777" w:rsidR="00AD327D" w:rsidRPr="00F31A6B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31A6B">
              <w:rPr>
                <w:rFonts w:ascii="Arial" w:hAnsi="Arial" w:cs="Arial"/>
                <w:b/>
                <w:bCs/>
              </w:rPr>
              <w:t>CCAA</w:t>
            </w:r>
          </w:p>
        </w:tc>
        <w:tc>
          <w:tcPr>
            <w:tcW w:w="1151" w:type="pct"/>
            <w:tcBorders>
              <w:bottom w:val="single" w:sz="2" w:space="0" w:color="auto"/>
            </w:tcBorders>
            <w:vAlign w:val="bottom"/>
          </w:tcPr>
          <w:p w14:paraId="0B7059F8" w14:textId="77777777" w:rsidR="00AD327D" w:rsidRPr="00F31A6B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31A6B"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1989" w:type="pct"/>
            <w:tcBorders>
              <w:bottom w:val="single" w:sz="2" w:space="0" w:color="auto"/>
            </w:tcBorders>
            <w:vAlign w:val="bottom"/>
          </w:tcPr>
          <w:p w14:paraId="70382A06" w14:textId="77777777" w:rsidR="00AD327D" w:rsidRPr="00F31A6B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31A6B">
              <w:rPr>
                <w:rFonts w:ascii="Arial" w:hAnsi="Arial" w:cs="Arial"/>
                <w:b/>
                <w:bCs/>
              </w:rPr>
              <w:t xml:space="preserve">Estimate (95% </w:t>
            </w:r>
            <w:proofErr w:type="spellStart"/>
            <w:r w:rsidRPr="00F31A6B">
              <w:rPr>
                <w:rFonts w:ascii="Arial" w:hAnsi="Arial" w:cs="Arial"/>
                <w:b/>
                <w:bCs/>
              </w:rPr>
              <w:t>CrI</w:t>
            </w:r>
            <w:proofErr w:type="spellEnd"/>
            <w:r w:rsidRPr="00F31A6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AD327D" w:rsidRPr="007C4EB3" w14:paraId="3A3832E9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68DCE3F8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Andalucía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7D229155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322E6DD4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-1.71 (-2.66, -0.68)</w:t>
            </w:r>
          </w:p>
        </w:tc>
      </w:tr>
      <w:tr w:rsidR="00AD327D" w:rsidRPr="007C4EB3" w14:paraId="021B7F24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1905E6C5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1272CA0B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58BDBD7E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-1.67 (-2.31, -0.39)</w:t>
            </w:r>
          </w:p>
        </w:tc>
      </w:tr>
      <w:tr w:rsidR="00AD327D" w:rsidRPr="007C4EB3" w14:paraId="2628E6CC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73E93EEC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Aragón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561FE270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203ED973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-1.06 (-1.36, -0.69)</w:t>
            </w:r>
          </w:p>
        </w:tc>
      </w:tr>
      <w:tr w:rsidR="00AD327D" w:rsidRPr="007C4EB3" w14:paraId="5ED683DF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0A2AE7AB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2B065082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2C4B4659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0.76 (0.17, 1.43)</w:t>
            </w:r>
          </w:p>
        </w:tc>
      </w:tr>
      <w:tr w:rsidR="00AD327D" w:rsidRPr="007C4EB3" w14:paraId="4C27DA2D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668DDD0C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7C4EB3">
              <w:rPr>
                <w:rFonts w:ascii="Arial" w:hAnsi="Arial" w:cs="Arial"/>
              </w:rPr>
              <w:t>Asturies</w:t>
            </w:r>
            <w:proofErr w:type="spellEnd"/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6B6609CC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4492BB4A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-0.90 (-1.77, -0.63)</w:t>
            </w:r>
          </w:p>
        </w:tc>
      </w:tr>
      <w:tr w:rsidR="00AD327D" w:rsidRPr="007C4EB3" w14:paraId="1907226E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2FE9D773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38FB2E38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1728F336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0.44 (0.11, 0.69)</w:t>
            </w:r>
          </w:p>
        </w:tc>
      </w:tr>
      <w:tr w:rsidR="00AD327D" w:rsidRPr="007C4EB3" w14:paraId="1B5922BC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41C09833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Cantabria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149BA5E3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3237A246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-0.53 (-1.29, -0.25)</w:t>
            </w:r>
          </w:p>
        </w:tc>
      </w:tr>
      <w:tr w:rsidR="00AD327D" w:rsidRPr="007C4EB3" w14:paraId="14351573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45964ED4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325AEE43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6573529C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-0.44 (-0.71, 0.002)</w:t>
            </w:r>
          </w:p>
        </w:tc>
      </w:tr>
      <w:tr w:rsidR="00AD327D" w:rsidRPr="007C4EB3" w14:paraId="684BD40A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53848A08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Castilla y León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1EB04A06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6C1477FB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-1.22 (-1.88, -0.60)</w:t>
            </w:r>
          </w:p>
        </w:tc>
      </w:tr>
      <w:tr w:rsidR="00AD327D" w:rsidRPr="007C4EB3" w14:paraId="530B5152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40126736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1D0E6BD2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4D4B0BAA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-0.84 (-1.33, -0.23)</w:t>
            </w:r>
          </w:p>
        </w:tc>
      </w:tr>
      <w:tr w:rsidR="00AD327D" w:rsidRPr="007C4EB3" w14:paraId="01BFFF57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743BAB73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Castilla – La Mancha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302D53DD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55F70D24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-0.80 (-1.11, -0.40)</w:t>
            </w:r>
          </w:p>
        </w:tc>
      </w:tr>
      <w:tr w:rsidR="00AD327D" w:rsidRPr="007C4EB3" w14:paraId="59530461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3DB3573D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2426A691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79D0C643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0.06 (-0.18, 0.44)</w:t>
            </w:r>
          </w:p>
        </w:tc>
      </w:tr>
      <w:tr w:rsidR="00AD327D" w:rsidRPr="007C4EB3" w14:paraId="688261C1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60DBE9CF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Canarias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6FA58B9A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3CE9983E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-1.34 (-1.78, -1.06)</w:t>
            </w:r>
          </w:p>
        </w:tc>
      </w:tr>
      <w:tr w:rsidR="00AD327D" w:rsidRPr="007C4EB3" w14:paraId="354A9410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6CED2425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60908305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22FF4018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-0.92 (-2.06, -0.29)</w:t>
            </w:r>
          </w:p>
        </w:tc>
      </w:tr>
      <w:tr w:rsidR="00AD327D" w:rsidRPr="007C4EB3" w14:paraId="27D13744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091EFE43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Catalunya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050CF8A8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5DABEDDE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-1.51 (-1.97, -0.94)</w:t>
            </w:r>
          </w:p>
        </w:tc>
      </w:tr>
      <w:tr w:rsidR="00AD327D" w:rsidRPr="007C4EB3" w14:paraId="21B360A5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2041E879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1B802959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1EBF0870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-0.25 (-0.52, 0.21)</w:t>
            </w:r>
          </w:p>
        </w:tc>
      </w:tr>
      <w:tr w:rsidR="00AD327D" w:rsidRPr="007C4EB3" w14:paraId="23D43063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798F5701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Ceuta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0B09C2FE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108A470B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-1.38 (-1.93, -0.84)</w:t>
            </w:r>
          </w:p>
        </w:tc>
      </w:tr>
      <w:tr w:rsidR="00AD327D" w:rsidRPr="007C4EB3" w14:paraId="7CB88826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1E511312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2755497F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0DF14A35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0.007 (-0.52, 0.34)</w:t>
            </w:r>
          </w:p>
        </w:tc>
      </w:tr>
      <w:tr w:rsidR="00AD327D" w:rsidRPr="007C4EB3" w14:paraId="5A45F044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4E4C2326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Extremadura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59ED40B2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7DD7C8F9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-0.72 (-1.30, -0.37)</w:t>
            </w:r>
          </w:p>
        </w:tc>
      </w:tr>
      <w:tr w:rsidR="00AD327D" w:rsidRPr="007C4EB3" w14:paraId="590E669F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481F4BA0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73A51AAE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1FFD7216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1.45 (1.24, 1.83)</w:t>
            </w:r>
          </w:p>
        </w:tc>
      </w:tr>
      <w:tr w:rsidR="00AD327D" w:rsidRPr="007C4EB3" w14:paraId="50A7B9A5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1883B72F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7C4EB3">
              <w:rPr>
                <w:rFonts w:ascii="Arial" w:hAnsi="Arial" w:cs="Arial"/>
              </w:rPr>
              <w:t>Galiza</w:t>
            </w:r>
            <w:proofErr w:type="spellEnd"/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10173C40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666F233D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-2.03 (-3.07, -1.34)</w:t>
            </w:r>
          </w:p>
        </w:tc>
      </w:tr>
      <w:tr w:rsidR="00AD327D" w:rsidRPr="007C4EB3" w14:paraId="2E063C94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4D89CAA7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3A304F18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6A57312B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-0.20 (-0.53, 0.18)</w:t>
            </w:r>
          </w:p>
        </w:tc>
      </w:tr>
      <w:tr w:rsidR="00AD327D" w:rsidRPr="007C4EB3" w14:paraId="7BBB40E3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404EBA34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Illes Balears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274A3ED3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6658E7A3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-0.72 (-1.16, -0.34)</w:t>
            </w:r>
          </w:p>
        </w:tc>
      </w:tr>
      <w:tr w:rsidR="00AD327D" w:rsidRPr="007C4EB3" w14:paraId="2E726131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59B53B26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18AB1638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76802E05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0.74 (0.43, 1.01)</w:t>
            </w:r>
          </w:p>
        </w:tc>
      </w:tr>
      <w:tr w:rsidR="00AD327D" w:rsidRPr="007C4EB3" w14:paraId="25051B67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75075383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Región de Murcia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351BCA11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0623C339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-1.97 (-3.07, -0.59)</w:t>
            </w:r>
          </w:p>
        </w:tc>
      </w:tr>
      <w:tr w:rsidR="00AD327D" w:rsidRPr="007C4EB3" w14:paraId="308656B2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4FF91303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215B36B4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434E5E59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0.62 (-0.02, 1.36)</w:t>
            </w:r>
          </w:p>
        </w:tc>
      </w:tr>
      <w:tr w:rsidR="00AD327D" w:rsidRPr="007C4EB3" w14:paraId="74924033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2CB8C6C1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Madrid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47AD96A8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69797BE0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-0.35 (-0.77, -0.07)</w:t>
            </w:r>
          </w:p>
        </w:tc>
      </w:tr>
      <w:tr w:rsidR="00AD327D" w:rsidRPr="007C4EB3" w14:paraId="2D58C893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29B5E016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416273B3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78FD6D58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0.35 (-0.39, 0.59)</w:t>
            </w:r>
          </w:p>
        </w:tc>
      </w:tr>
      <w:tr w:rsidR="00AD327D" w:rsidRPr="007C4EB3" w14:paraId="0886D4F3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42136FC4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Nafarroa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7EB38D2A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493B71BA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-2.05 (-3.20, -1.33)</w:t>
            </w:r>
          </w:p>
        </w:tc>
      </w:tr>
      <w:tr w:rsidR="00AD327D" w:rsidRPr="007C4EB3" w14:paraId="2FB3BF02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37A422BA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2ED5191B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4030EAFD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-1.71 (-1.92, -0.53)</w:t>
            </w:r>
          </w:p>
        </w:tc>
      </w:tr>
      <w:tr w:rsidR="00AD327D" w:rsidRPr="007C4EB3" w14:paraId="2A1D493D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1DB37410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Euskadi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08785678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0B99E61B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-0.10 (-0.24, 0.00)</w:t>
            </w:r>
          </w:p>
        </w:tc>
      </w:tr>
      <w:tr w:rsidR="00AD327D" w:rsidRPr="007C4EB3" w14:paraId="0C0B5860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408F822D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5C81CA18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7A32DB13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-0.42 (-0.69, -0.21)</w:t>
            </w:r>
          </w:p>
        </w:tc>
      </w:tr>
      <w:tr w:rsidR="00AD327D" w:rsidRPr="007C4EB3" w14:paraId="38C2CE88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2A4A00B7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La Rioja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740A3BE7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47A8FB70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-0.43 (-0.71, -0.22)</w:t>
            </w:r>
          </w:p>
        </w:tc>
      </w:tr>
      <w:tr w:rsidR="00AD327D" w:rsidRPr="007C4EB3" w14:paraId="6CED0827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2479FEE4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77342F3E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28054321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-0.83 (-1.08, -0.35)</w:t>
            </w:r>
          </w:p>
        </w:tc>
      </w:tr>
      <w:tr w:rsidR="00AD327D" w:rsidRPr="007C4EB3" w14:paraId="40525E32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5C5E9EBA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Melilla</w:t>
            </w:r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34FC2867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48A6C14C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-1.59 (-2.05, -0.93)</w:t>
            </w:r>
          </w:p>
        </w:tc>
      </w:tr>
      <w:tr w:rsidR="00AD327D" w:rsidRPr="007C4EB3" w14:paraId="613E7C08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32F478FC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67D226B3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042381FD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-0.48 (-0.82, -0.11)</w:t>
            </w:r>
          </w:p>
        </w:tc>
      </w:tr>
      <w:tr w:rsidR="00AD327D" w:rsidRPr="007C4EB3" w14:paraId="7F4690A3" w14:textId="77777777" w:rsidTr="00DC5FB4">
        <w:trPr>
          <w:jc w:val="center"/>
        </w:trPr>
        <w:tc>
          <w:tcPr>
            <w:tcW w:w="1859" w:type="pct"/>
            <w:vMerge w:val="restart"/>
            <w:tcBorders>
              <w:top w:val="single" w:sz="2" w:space="0" w:color="auto"/>
            </w:tcBorders>
            <w:vAlign w:val="center"/>
          </w:tcPr>
          <w:p w14:paraId="352936CB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 xml:space="preserve">País </w:t>
            </w:r>
            <w:proofErr w:type="spellStart"/>
            <w:r w:rsidRPr="007C4EB3">
              <w:rPr>
                <w:rFonts w:ascii="Arial" w:hAnsi="Arial" w:cs="Arial"/>
              </w:rPr>
              <w:t>Valencià</w:t>
            </w:r>
            <w:proofErr w:type="spellEnd"/>
          </w:p>
        </w:tc>
        <w:tc>
          <w:tcPr>
            <w:tcW w:w="1151" w:type="pct"/>
            <w:tcBorders>
              <w:top w:val="single" w:sz="2" w:space="0" w:color="auto"/>
            </w:tcBorders>
          </w:tcPr>
          <w:p w14:paraId="0927D534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Vacc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top w:val="single" w:sz="2" w:space="0" w:color="auto"/>
            </w:tcBorders>
          </w:tcPr>
          <w:p w14:paraId="582ADBFE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-1.70 (-2.64, -0.52)</w:t>
            </w:r>
          </w:p>
        </w:tc>
      </w:tr>
      <w:tr w:rsidR="00AD327D" w:rsidRPr="007C4EB3" w14:paraId="6F000463" w14:textId="77777777" w:rsidTr="00DC5FB4">
        <w:trPr>
          <w:jc w:val="center"/>
        </w:trPr>
        <w:tc>
          <w:tcPr>
            <w:tcW w:w="1859" w:type="pct"/>
            <w:vMerge/>
            <w:tcBorders>
              <w:bottom w:val="single" w:sz="2" w:space="0" w:color="auto"/>
            </w:tcBorders>
            <w:vAlign w:val="center"/>
          </w:tcPr>
          <w:p w14:paraId="5127B699" w14:textId="77777777" w:rsidR="00AD327D" w:rsidRPr="007C4EB3" w:rsidRDefault="00AD327D" w:rsidP="00DC5FB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pct"/>
            <w:tcBorders>
              <w:bottom w:val="single" w:sz="2" w:space="0" w:color="auto"/>
            </w:tcBorders>
          </w:tcPr>
          <w:p w14:paraId="7B94EF4F" w14:textId="77777777" w:rsidR="00AD327D" w:rsidRPr="007C4EB3" w:rsidRDefault="003977EF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Conf</m:t>
                    </m:r>
                  </m:e>
                </m:acc>
              </m:oMath>
            </m:oMathPara>
          </w:p>
        </w:tc>
        <w:tc>
          <w:tcPr>
            <w:tcW w:w="1989" w:type="pct"/>
            <w:tcBorders>
              <w:bottom w:val="single" w:sz="2" w:space="0" w:color="auto"/>
            </w:tcBorders>
          </w:tcPr>
          <w:p w14:paraId="1BADA0D6" w14:textId="77777777" w:rsidR="00AD327D" w:rsidRPr="007C4EB3" w:rsidRDefault="00AD327D" w:rsidP="00DC5FB4">
            <w:pPr>
              <w:pStyle w:val="Compact"/>
              <w:spacing w:line="360" w:lineRule="auto"/>
              <w:jc w:val="center"/>
              <w:rPr>
                <w:rFonts w:ascii="Arial" w:hAnsi="Arial" w:cs="Arial"/>
              </w:rPr>
            </w:pPr>
            <w:r w:rsidRPr="007C4EB3">
              <w:rPr>
                <w:rFonts w:ascii="Arial" w:hAnsi="Arial" w:cs="Arial"/>
              </w:rPr>
              <w:t>1.45 (1.24, 1.83)</w:t>
            </w:r>
          </w:p>
        </w:tc>
      </w:tr>
    </w:tbl>
    <w:p w14:paraId="14FCCBCF" w14:textId="77777777" w:rsidR="00AD327D" w:rsidRPr="00952E48" w:rsidRDefault="00AD327D">
      <w:pPr>
        <w:rPr>
          <w:rFonts w:asciiTheme="minorHAnsi" w:hAnsiTheme="minorHAnsi" w:cstheme="minorHAnsi"/>
          <w:bCs/>
          <w:lang w:val="en-US"/>
        </w:rPr>
      </w:pPr>
    </w:p>
    <w:sectPr w:rsidR="00AD327D" w:rsidRPr="00952E48">
      <w:footerReference w:type="default" r:id="rId8"/>
      <w:footerReference w:type="first" r:id="rId9"/>
      <w:pgSz w:w="11906" w:h="16838"/>
      <w:pgMar w:top="1701" w:right="1418" w:bottom="1304" w:left="1418" w:header="567" w:footer="73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937F" w14:textId="77777777" w:rsidR="00746FBD" w:rsidRDefault="00746FBD">
      <w:r>
        <w:separator/>
      </w:r>
    </w:p>
  </w:endnote>
  <w:endnote w:type="continuationSeparator" w:id="0">
    <w:p w14:paraId="0DA127D9" w14:textId="77777777" w:rsidR="00746FBD" w:rsidRDefault="00746FBD">
      <w:r>
        <w:continuationSeparator/>
      </w:r>
    </w:p>
  </w:endnote>
  <w:endnote w:type="continuationNotice" w:id="1">
    <w:p w14:paraId="76F4E1B2" w14:textId="77777777" w:rsidR="008D4CC6" w:rsidRDefault="008D4C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748188"/>
      <w:docPartObj>
        <w:docPartGallery w:val="Page Numbers (Bottom of Page)"/>
        <w:docPartUnique/>
      </w:docPartObj>
    </w:sdtPr>
    <w:sdtEndPr/>
    <w:sdtContent>
      <w:p w14:paraId="6D9AFF73" w14:textId="77777777" w:rsidR="009A59F9" w:rsidRDefault="009A59F9">
        <w:pPr>
          <w:pStyle w:val="Peu"/>
          <w:jc w:val="right"/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>PAGE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2</w:t>
        </w:r>
        <w:r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842130"/>
      <w:docPartObj>
        <w:docPartGallery w:val="Page Numbers (Bottom of Page)"/>
        <w:docPartUnique/>
      </w:docPartObj>
    </w:sdtPr>
    <w:sdtEndPr/>
    <w:sdtContent>
      <w:p w14:paraId="2F8BF8DE" w14:textId="77777777" w:rsidR="009A59F9" w:rsidRDefault="009A59F9">
        <w:pPr>
          <w:pStyle w:val="Peu"/>
          <w:jc w:val="right"/>
        </w:pPr>
        <w:r>
          <w:rPr>
            <w:rFonts w:ascii="Calibri" w:hAnsi="Calibri" w:cs="Calibri"/>
          </w:rPr>
          <w:fldChar w:fldCharType="begin"/>
        </w:r>
        <w:r>
          <w:rPr>
            <w:rFonts w:ascii="Calibri" w:hAnsi="Calibri" w:cs="Calibri"/>
          </w:rPr>
          <w:instrText>PAGE</w:instrText>
        </w:r>
        <w:r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1</w:t>
        </w:r>
        <w:r>
          <w:rPr>
            <w:rFonts w:ascii="Calibri" w:hAnsi="Calibri" w:cs="Calibr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4DFE" w14:textId="77777777" w:rsidR="00746FBD" w:rsidRDefault="00746FBD">
      <w:r>
        <w:separator/>
      </w:r>
    </w:p>
  </w:footnote>
  <w:footnote w:type="continuationSeparator" w:id="0">
    <w:p w14:paraId="204B168D" w14:textId="77777777" w:rsidR="00746FBD" w:rsidRDefault="00746FBD">
      <w:r>
        <w:continuationSeparator/>
      </w:r>
    </w:p>
  </w:footnote>
  <w:footnote w:type="continuationNotice" w:id="1">
    <w:p w14:paraId="34ADDA11" w14:textId="77777777" w:rsidR="008D4CC6" w:rsidRDefault="008D4C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116"/>
    <w:multiLevelType w:val="multilevel"/>
    <w:tmpl w:val="C0983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5FA491D"/>
    <w:multiLevelType w:val="multilevel"/>
    <w:tmpl w:val="504249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52857662">
    <w:abstractNumId w:val="0"/>
  </w:num>
  <w:num w:numId="2" w16cid:durableId="110214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A0"/>
    <w:rsid w:val="00055E60"/>
    <w:rsid w:val="000B7C35"/>
    <w:rsid w:val="000C559D"/>
    <w:rsid w:val="000F78B6"/>
    <w:rsid w:val="001026AF"/>
    <w:rsid w:val="001557DB"/>
    <w:rsid w:val="00282283"/>
    <w:rsid w:val="002D6257"/>
    <w:rsid w:val="00387429"/>
    <w:rsid w:val="00450567"/>
    <w:rsid w:val="006630E4"/>
    <w:rsid w:val="00746FBD"/>
    <w:rsid w:val="007716A0"/>
    <w:rsid w:val="007F41A8"/>
    <w:rsid w:val="008D4CC6"/>
    <w:rsid w:val="009103F2"/>
    <w:rsid w:val="00952E48"/>
    <w:rsid w:val="009A59F9"/>
    <w:rsid w:val="009F45BF"/>
    <w:rsid w:val="00A73E5B"/>
    <w:rsid w:val="00AD327D"/>
    <w:rsid w:val="00BD0CDF"/>
    <w:rsid w:val="00C136B3"/>
    <w:rsid w:val="00C84EFF"/>
    <w:rsid w:val="00DA02D1"/>
    <w:rsid w:val="00E11E7C"/>
    <w:rsid w:val="00E2623C"/>
    <w:rsid w:val="00E816B0"/>
    <w:rsid w:val="00EE294F"/>
    <w:rsid w:val="00F31A6B"/>
    <w:rsid w:val="00F40239"/>
    <w:rsid w:val="00FD44AA"/>
    <w:rsid w:val="00FD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3CED7C"/>
  <w15:docId w15:val="{09B90165-4349-B444-A46D-EFBA8EDF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60"/>
    <w:rPr>
      <w:rFonts w:ascii="Times New Roman" w:eastAsia="Times New Roman" w:hAnsi="Times New Roman" w:cs="Times New Roman"/>
      <w:sz w:val="24"/>
      <w:lang w:val="es-ES" w:eastAsia="en-US" w:bidi="ar-SA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EnlladInternet">
    <w:name w:val="Enllaç d'Internet"/>
    <w:basedOn w:val="Lletraperdefectedelpargraf"/>
    <w:uiPriority w:val="99"/>
    <w:unhideWhenUsed/>
    <w:qFormat/>
    <w:rsid w:val="00A960E0"/>
    <w:rPr>
      <w:color w:val="0000FF" w:themeColor="hyperlink"/>
      <w:u w:val="single"/>
    </w:rPr>
  </w:style>
  <w:style w:type="character" w:customStyle="1" w:styleId="CapaleraCar">
    <w:name w:val="Capçalera Car"/>
    <w:basedOn w:val="Lletraperdefectedelpargraf"/>
    <w:link w:val="Capalera"/>
    <w:uiPriority w:val="99"/>
    <w:qFormat/>
    <w:rsid w:val="00A960E0"/>
    <w:rPr>
      <w:rFonts w:cs="Mangal"/>
      <w:szCs w:val="21"/>
    </w:rPr>
  </w:style>
  <w:style w:type="character" w:customStyle="1" w:styleId="PeuCar">
    <w:name w:val="Peu Car"/>
    <w:basedOn w:val="Lletraperdefectedelpargraf"/>
    <w:link w:val="Peu"/>
    <w:uiPriority w:val="99"/>
    <w:qFormat/>
    <w:rsid w:val="00A960E0"/>
    <w:rPr>
      <w:rFonts w:cs="Mangal"/>
      <w:szCs w:val="21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qFormat/>
    <w:rsid w:val="00A960E0"/>
    <w:rPr>
      <w:rFonts w:ascii="Tahoma" w:hAnsi="Tahoma" w:cs="Mangal"/>
      <w:sz w:val="16"/>
      <w:szCs w:val="14"/>
    </w:rPr>
  </w:style>
  <w:style w:type="character" w:customStyle="1" w:styleId="UnresolvedMention1">
    <w:name w:val="Unresolved Mention1"/>
    <w:basedOn w:val="Lletraperdefectedelpargraf"/>
    <w:uiPriority w:val="99"/>
    <w:semiHidden/>
    <w:unhideWhenUsed/>
    <w:qFormat/>
    <w:rsid w:val="00FE2B81"/>
    <w:rPr>
      <w:color w:val="808080"/>
      <w:shd w:val="clear" w:color="auto" w:fill="E6E6E6"/>
    </w:rPr>
  </w:style>
  <w:style w:type="character" w:styleId="Textdelcontenidor">
    <w:name w:val="Placeholder Text"/>
    <w:basedOn w:val="Lletraperdefectedelpargraf"/>
    <w:uiPriority w:val="99"/>
    <w:semiHidden/>
    <w:qFormat/>
    <w:rsid w:val="00BE0199"/>
    <w:rPr>
      <w:color w:val="808080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qFormat/>
    <w:rsid w:val="00ED0DD5"/>
    <w:rPr>
      <w:rFonts w:ascii="Courier New" w:eastAsia="Times New Roman" w:hAnsi="Courier New" w:cs="Courier New"/>
      <w:sz w:val="20"/>
      <w:szCs w:val="20"/>
      <w:lang w:val="es-ES" w:eastAsia="en-US" w:bidi="ar-SA"/>
    </w:rPr>
  </w:style>
  <w:style w:type="character" w:customStyle="1" w:styleId="gnkrckgcmrb">
    <w:name w:val="gnkrckgcmrb"/>
    <w:basedOn w:val="Lletraperdefectedelpargraf"/>
    <w:qFormat/>
    <w:rsid w:val="00473727"/>
  </w:style>
  <w:style w:type="character" w:customStyle="1" w:styleId="SubttolCar">
    <w:name w:val="Subtítol Car"/>
    <w:basedOn w:val="Lletraperdefectedelpargraf"/>
    <w:link w:val="Subttol"/>
    <w:uiPriority w:val="11"/>
    <w:qFormat/>
    <w:rsid w:val="00CE2277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mfasisubtil">
    <w:name w:val="Subtle Emphasis"/>
    <w:basedOn w:val="Lletraperdefectedelpargraf"/>
    <w:uiPriority w:val="19"/>
    <w:qFormat/>
    <w:rsid w:val="00CE2277"/>
    <w:rPr>
      <w:i/>
      <w:iCs/>
      <w:color w:val="404040" w:themeColor="text1" w:themeTint="BF"/>
    </w:rPr>
  </w:style>
  <w:style w:type="character" w:styleId="Enlla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Textindependen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independent">
    <w:name w:val="Body Text"/>
    <w:basedOn w:val="Normal"/>
    <w:pPr>
      <w:spacing w:after="140" w:line="288" w:lineRule="auto"/>
    </w:pPr>
  </w:style>
  <w:style w:type="paragraph" w:styleId="Llista">
    <w:name w:val="List"/>
    <w:basedOn w:val="Textindependent"/>
  </w:style>
  <w:style w:type="paragraph" w:styleId="L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capalament">
    <w:name w:val="Encapçalament"/>
    <w:basedOn w:val="Normal"/>
    <w:next w:val="Textindependen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Default">
    <w:name w:val="Default"/>
    <w:qFormat/>
    <w:rsid w:val="00A960E0"/>
    <w:rPr>
      <w:rFonts w:ascii="Arial" w:hAnsi="Arial" w:cs="Arial"/>
      <w:color w:val="000000"/>
      <w:sz w:val="24"/>
      <w:lang w:val="ca-ES" w:bidi="ar-SA"/>
    </w:rPr>
  </w:style>
  <w:style w:type="paragraph" w:customStyle="1" w:styleId="Capaleraipeu">
    <w:name w:val="Capçalera i peu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Capalera">
    <w:name w:val="header"/>
    <w:basedOn w:val="Normal"/>
    <w:link w:val="CapaleraCar"/>
    <w:uiPriority w:val="99"/>
    <w:unhideWhenUsed/>
    <w:rsid w:val="00A960E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eu">
    <w:name w:val="footer"/>
    <w:basedOn w:val="Normal"/>
    <w:link w:val="PeuCar"/>
    <w:uiPriority w:val="99"/>
    <w:unhideWhenUsed/>
    <w:rsid w:val="00A960E0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Textdeglobus">
    <w:name w:val="Balloon Text"/>
    <w:basedOn w:val="Normal"/>
    <w:link w:val="TextdeglobusCar"/>
    <w:uiPriority w:val="99"/>
    <w:semiHidden/>
    <w:unhideWhenUsed/>
    <w:qFormat/>
    <w:rsid w:val="00A960E0"/>
    <w:rPr>
      <w:rFonts w:ascii="Tahoma" w:hAnsi="Tahoma" w:cs="Mangal"/>
      <w:sz w:val="16"/>
      <w:szCs w:val="14"/>
    </w:rPr>
  </w:style>
  <w:style w:type="paragraph" w:styleId="Pargrafdellista">
    <w:name w:val="List Paragraph"/>
    <w:basedOn w:val="Normal"/>
    <w:uiPriority w:val="34"/>
    <w:qFormat/>
    <w:rsid w:val="00FC3300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D0DD5"/>
    <w:pPr>
      <w:spacing w:beforeAutospacing="1" w:afterAutospacing="1"/>
    </w:pPr>
  </w:style>
  <w:style w:type="paragraph" w:styleId="HTMLambformatprevi">
    <w:name w:val="HTML Preformatted"/>
    <w:basedOn w:val="Normal"/>
    <w:link w:val="HTMLambformatpreviCar"/>
    <w:uiPriority w:val="99"/>
    <w:semiHidden/>
    <w:unhideWhenUsed/>
    <w:qFormat/>
    <w:rsid w:val="00ED0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Subttol">
    <w:name w:val="Subtitle"/>
    <w:basedOn w:val="Normal"/>
    <w:next w:val="Normal"/>
    <w:link w:val="SubttolCar"/>
    <w:uiPriority w:val="11"/>
    <w:qFormat/>
    <w:rsid w:val="00CE2277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table" w:styleId="Taulaambquadrcula">
    <w:name w:val="Table Grid"/>
    <w:basedOn w:val="Taulanormal"/>
    <w:uiPriority w:val="59"/>
    <w:rsid w:val="00C12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aambquadrcula1clara">
    <w:name w:val="Grid Table 1 Light"/>
    <w:basedOn w:val="Taulanormal"/>
    <w:uiPriority w:val="46"/>
    <w:rsid w:val="00C372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ulasenzilla5">
    <w:name w:val="Plain Table 5"/>
    <w:basedOn w:val="Taulanormal"/>
    <w:uiPriority w:val="45"/>
    <w:rsid w:val="00C372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senzilla4">
    <w:name w:val="Plain Table 4"/>
    <w:basedOn w:val="Taulanormal"/>
    <w:uiPriority w:val="44"/>
    <w:rsid w:val="00421E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FigurewithCaption">
    <w:name w:val="Figure with Caption"/>
    <w:basedOn w:val="Normal"/>
    <w:rsid w:val="00C136B3"/>
    <w:pPr>
      <w:keepNext/>
      <w:autoSpaceDN w:val="0"/>
      <w:spacing w:after="200"/>
      <w:textAlignment w:val="baseline"/>
    </w:pPr>
    <w:rPr>
      <w:rFonts w:ascii="Cambria" w:eastAsia="Cambria" w:hAnsi="Cambria" w:cs="DejaVu Sans"/>
      <w:lang w:val="en-US"/>
    </w:rPr>
  </w:style>
  <w:style w:type="paragraph" w:customStyle="1" w:styleId="Compact">
    <w:name w:val="Compact"/>
    <w:basedOn w:val="Textindependent"/>
    <w:qFormat/>
    <w:rsid w:val="00AD327D"/>
    <w:pPr>
      <w:suppressAutoHyphens w:val="0"/>
      <w:spacing w:before="36" w:after="36" w:line="240" w:lineRule="auto"/>
    </w:pPr>
    <w:rPr>
      <w:rFonts w:asciiTheme="minorHAnsi" w:eastAsiaTheme="minorHAnsi" w:hAnsiTheme="minorHAnsi" w:cstheme="minorBidi"/>
      <w:lang w:val="en-US"/>
    </w:rPr>
  </w:style>
  <w:style w:type="table" w:customStyle="1" w:styleId="Table">
    <w:name w:val="Table"/>
    <w:semiHidden/>
    <w:unhideWhenUsed/>
    <w:qFormat/>
    <w:rsid w:val="00AD327D"/>
    <w:pPr>
      <w:suppressAutoHyphens w:val="0"/>
      <w:spacing w:after="200"/>
    </w:pPr>
    <w:rPr>
      <w:rFonts w:asciiTheme="minorHAnsi" w:eastAsiaTheme="minorHAnsi" w:hAnsiTheme="minorHAnsi" w:cstheme="minorBidi"/>
      <w:sz w:val="24"/>
      <w:lang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02E69-2FDD-2042-9743-79B86643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Mireia</dc:creator>
  <dc:description/>
  <cp:lastModifiedBy>David Moriña Soler</cp:lastModifiedBy>
  <cp:revision>218</cp:revision>
  <dcterms:created xsi:type="dcterms:W3CDTF">2018-11-28T02:31:00Z</dcterms:created>
  <dcterms:modified xsi:type="dcterms:W3CDTF">2022-10-18T08:28:00Z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http://www.zotero.org/styles/american-medical-association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Id 3_1">
    <vt:lpwstr>http://www.zotero.org/styles/bmc-public-health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Id 8_1">
    <vt:lpwstr>http://www.zotero.org/styles/nature</vt:lpwstr>
  </property>
  <property fmtid="{D5CDD505-2E9C-101B-9397-08002B2CF9AE}" pid="18" name="Mendeley Recent Style Id 9_1">
    <vt:lpwstr>http://www.zotero.org/styles/vancouver</vt:lpwstr>
  </property>
  <property fmtid="{D5CDD505-2E9C-101B-9397-08002B2CF9AE}" pid="19" name="Mendeley Recent Style Name 0_1">
    <vt:lpwstr>American Medical Association</vt:lpwstr>
  </property>
  <property fmtid="{D5CDD505-2E9C-101B-9397-08002B2CF9AE}" pid="20" name="Mendeley Recent Style Name 1_1">
    <vt:lpwstr>American Political Science Association</vt:lpwstr>
  </property>
  <property fmtid="{D5CDD505-2E9C-101B-9397-08002B2CF9AE}" pid="21" name="Mendeley Recent Style Name 2_1">
    <vt:lpwstr>American Psychological Association 6th edition</vt:lpwstr>
  </property>
  <property fmtid="{D5CDD505-2E9C-101B-9397-08002B2CF9AE}" pid="22" name="Mendeley Recent Style Name 3_1">
    <vt:lpwstr>BMC Public Health</vt:lpwstr>
  </property>
  <property fmtid="{D5CDD505-2E9C-101B-9397-08002B2CF9AE}" pid="23" name="Mendeley Recent Style Name 4_1">
    <vt:lpwstr>Chicago Manual of Style 16th edition (author-date)</vt:lpwstr>
  </property>
  <property fmtid="{D5CDD505-2E9C-101B-9397-08002B2CF9AE}" pid="24" name="Mendeley Recent Style Name 5_1">
    <vt:lpwstr>Harvard Reference format 1 (author-date)</vt:lpwstr>
  </property>
  <property fmtid="{D5CDD505-2E9C-101B-9397-08002B2CF9AE}" pid="25" name="Mendeley Recent Style Name 6_1">
    <vt:lpwstr>IEEE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Name 8_1">
    <vt:lpwstr>Nature</vt:lpwstr>
  </property>
  <property fmtid="{D5CDD505-2E9C-101B-9397-08002B2CF9AE}" pid="28" name="Mendeley Recent Style Name 9_1">
    <vt:lpwstr>Vancouver</vt:lpwstr>
  </property>
  <property fmtid="{D5CDD505-2E9C-101B-9397-08002B2CF9AE}" pid="29" name="Mendeley Unique User Id_1">
    <vt:lpwstr>4a87dfb4-a0c9-3c1a-ab1c-a81c5856a005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</Properties>
</file>