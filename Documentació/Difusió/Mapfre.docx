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lang w:val="en-GB"/>
        </w:rPr>
      </w:pPr>
      <w:r>
        <w:rPr>
          <w:b/>
          <w:bCs/>
          <w:lang w:val="en-GB"/>
        </w:rPr>
        <w:t>Fundación Mapfre provides funding for two research projects on the insurance sector</w:t>
      </w:r>
    </w:p>
    <w:p>
      <w:pPr>
        <w:pStyle w:val="NormalWeb"/>
        <w:shd w:val="clear" w:color="auto" w:fill="F6F6F6"/>
        <w:spacing w:beforeAutospacing="0" w:before="0" w:afterAutospacing="0" w:after="0"/>
        <w:jc w:val="both"/>
        <w:textAlignment w:val="baseline"/>
        <w:rPr>
          <w:rFonts w:ascii="Arial" w:hAnsi="Arial" w:cs="Arial"/>
          <w:color w:val="000000"/>
          <w:sz w:val="21"/>
          <w:szCs w:val="21"/>
          <w:lang w:val="en-GB"/>
        </w:rPr>
      </w:pPr>
      <w:r>
        <w:rPr>
          <w:rFonts w:cs="Arial" w:ascii="Arial" w:hAnsi="Arial"/>
          <w:color w:val="000000" w:themeColor="text1"/>
          <w:sz w:val="21"/>
          <w:szCs w:val="21"/>
          <w:lang w:val="en-GB"/>
        </w:rPr>
        <w:t xml:space="preserve">Two projects led by researchers at the UB School of Economics have been awarded funding by the grant programme fostered by Fundación Mapfre. </w:t>
      </w:r>
      <w:hyperlink r:id="rId2">
        <w:r>
          <w:rPr>
            <w:rStyle w:val="EnlladInternet"/>
            <w:rFonts w:cs="Arial" w:ascii="Arial" w:hAnsi="Arial"/>
            <w:sz w:val="21"/>
            <w:szCs w:val="21"/>
            <w:lang w:val="en-GB"/>
          </w:rPr>
          <w:t>Francois Cohen</w:t>
        </w:r>
      </w:hyperlink>
      <w:r>
        <w:rPr>
          <w:rFonts w:cs="Arial" w:ascii="Arial" w:hAnsi="Arial"/>
          <w:color w:val="000000" w:themeColor="text1"/>
          <w:sz w:val="21"/>
          <w:szCs w:val="21"/>
          <w:lang w:val="en-GB"/>
        </w:rPr>
        <w:t xml:space="preserve"> will carry out a project to evaluate the impact of universal health care in Mexico. On the other hand, </w:t>
      </w:r>
      <w:hyperlink r:id="rId3">
        <w:r>
          <w:rPr>
            <w:rStyle w:val="EnlladInternet"/>
            <w:rFonts w:cs="Arial" w:ascii="Arial" w:hAnsi="Arial"/>
            <w:sz w:val="21"/>
            <w:szCs w:val="21"/>
            <w:lang w:val="en-GB"/>
          </w:rPr>
          <w:t>David Moriña</w:t>
        </w:r>
      </w:hyperlink>
      <w:r>
        <w:rPr>
          <w:rFonts w:cs="Arial" w:ascii="Arial" w:hAnsi="Arial"/>
          <w:color w:val="000000" w:themeColor="text1"/>
          <w:sz w:val="21"/>
          <w:szCs w:val="21"/>
          <w:lang w:val="en-GB"/>
        </w:rPr>
        <w:t xml:space="preserve"> will conduct research that will focus on analysing  the impact of the pandemic on health insurance claims. </w:t>
      </w:r>
    </w:p>
    <w:p>
      <w:pPr>
        <w:pStyle w:val="NormalWeb"/>
        <w:shd w:val="clear" w:color="auto" w:fill="F6F6F6"/>
        <w:spacing w:beforeAutospacing="0" w:before="0" w:afterAutospacing="0" w:after="0"/>
        <w:jc w:val="both"/>
        <w:textAlignment w:val="baseline"/>
        <w:rPr>
          <w:rFonts w:ascii="Arial" w:hAnsi="Arial" w:cs="Arial"/>
          <w:color w:val="000000"/>
          <w:sz w:val="21"/>
          <w:szCs w:val="21"/>
          <w:lang w:val="en-GB"/>
        </w:rPr>
      </w:pPr>
      <w:r>
        <w:rPr>
          <w:rFonts w:cs="Arial" w:ascii="Arial" w:hAnsi="Arial"/>
          <w:color w:val="000000"/>
          <w:sz w:val="21"/>
          <w:szCs w:val="21"/>
          <w:lang w:val="en-GB"/>
        </w:rPr>
        <w:t xml:space="preserve"> </w:t>
      </w:r>
    </w:p>
    <w:p>
      <w:pPr>
        <w:pStyle w:val="NormalWeb"/>
        <w:shd w:val="clear" w:color="auto" w:fill="F6F6F6"/>
        <w:spacing w:beforeAutospacing="0" w:before="0" w:afterAutospacing="0" w:after="0"/>
        <w:jc w:val="both"/>
        <w:textAlignment w:val="baseline"/>
        <w:rPr>
          <w:rFonts w:ascii="Arial" w:hAnsi="Arial" w:cs="Arial"/>
          <w:color w:val="000000"/>
          <w:sz w:val="21"/>
          <w:szCs w:val="21"/>
          <w:lang w:val="en-GB"/>
        </w:rPr>
      </w:pPr>
      <w:r>
        <w:rPr>
          <w:rFonts w:cs="Arial" w:ascii="Arial" w:hAnsi="Arial"/>
          <w:color w:val="000000" w:themeColor="text1"/>
          <w:sz w:val="21"/>
          <w:szCs w:val="21"/>
          <w:lang w:val="en-GB"/>
        </w:rPr>
        <w:t>This year, Fundación Mapfre has selected 5 projects from close to 300 proposals from 21 countries, and will distribute €75,000 among five researchers to promote knowledge about the insurance sector and encourage interest in social protection areas such as the economics of aging.</w:t>
      </w:r>
      <w:r>
        <w:rPr>
          <w:color w:val="000000" w:themeColor="text1"/>
          <w:sz w:val="27"/>
          <w:szCs w:val="27"/>
        </w:rPr>
        <w:t xml:space="preserve"> </w:t>
      </w:r>
    </w:p>
    <w:p>
      <w:pPr>
        <w:pStyle w:val="NormalWeb"/>
        <w:shd w:val="clear" w:color="auto" w:fill="F6F6F6"/>
        <w:spacing w:beforeAutospacing="0" w:before="0" w:afterAutospacing="0" w:after="0"/>
        <w:jc w:val="both"/>
        <w:textAlignment w:val="baseline"/>
        <w:rPr>
          <w:rFonts w:ascii="Arial" w:hAnsi="Arial" w:cs="Arial"/>
          <w:color w:val="000000"/>
          <w:sz w:val="21"/>
          <w:szCs w:val="21"/>
          <w:lang w:val="en-GB"/>
        </w:rPr>
      </w:pPr>
      <w:r>
        <w:rPr>
          <w:rFonts w:cs="Arial" w:ascii="Arial" w:hAnsi="Arial"/>
          <w:color w:val="000000"/>
          <w:sz w:val="21"/>
          <w:szCs w:val="21"/>
          <w:lang w:val="en-GB"/>
        </w:rPr>
      </w:r>
    </w:p>
    <w:p>
      <w:pPr>
        <w:pStyle w:val="NormalWeb"/>
        <w:shd w:val="clear" w:color="auto" w:fill="F6F6F6"/>
        <w:spacing w:beforeAutospacing="0" w:before="0" w:afterAutospacing="0" w:after="0"/>
        <w:jc w:val="both"/>
        <w:textAlignment w:val="baseline"/>
        <w:rPr>
          <w:rFonts w:ascii="Arial" w:hAnsi="Arial" w:cs="Arial"/>
          <w:color w:val="000000"/>
          <w:sz w:val="21"/>
          <w:szCs w:val="21"/>
          <w:highlight w:val="white"/>
          <w:lang w:val="en-GB"/>
        </w:rPr>
      </w:pPr>
      <w:r>
        <w:rPr>
          <w:rFonts w:cs="Arial" w:ascii="Arial" w:hAnsi="Arial"/>
          <w:color w:val="000000"/>
          <w:sz w:val="21"/>
          <w:szCs w:val="21"/>
          <w:lang w:val="en-GB"/>
        </w:rPr>
        <w:t xml:space="preserve">Francois Cohen is guest professor of the </w:t>
      </w:r>
      <w:r>
        <w:rPr>
          <w:rFonts w:cs="Arial" w:ascii="Arial" w:hAnsi="Arial"/>
          <w:color w:val="000000"/>
          <w:sz w:val="21"/>
          <w:szCs w:val="21"/>
          <w:shd w:fill="F6F6F6" w:val="clear"/>
          <w:lang w:val="en-GB"/>
        </w:rPr>
        <w:t xml:space="preserve">Department of Economics at the Universitat de Barcelona and researcher of the Barcelona Institute of Economics (IEB) which is under the frame of the Chair of Energy Sustainability – UB. He is also a honorary research fellow at the Institute for New Economic Thinking and the Smith School of Enterprise and the Environment (University of Oxford). His research relates to climate change adaptation and mitigation in several sectors, especially energy and health. He also contributed to around 15 policy reports for the European Commission, the UNDP, the Green Economy Coalition and the French and UK ministries of environment. </w:t>
      </w:r>
    </w:p>
    <w:p>
      <w:pPr>
        <w:pStyle w:val="NormalWeb"/>
        <w:shd w:val="clear" w:color="auto" w:fill="F6F6F6"/>
        <w:spacing w:beforeAutospacing="0" w:before="0" w:afterAutospacing="0" w:after="0"/>
        <w:jc w:val="both"/>
        <w:textAlignment w:val="baseline"/>
        <w:rPr>
          <w:rFonts w:ascii="Arial" w:hAnsi="Arial" w:cs="Arial"/>
          <w:color w:val="000000"/>
          <w:sz w:val="21"/>
          <w:szCs w:val="21"/>
          <w:highlight w:val="white"/>
          <w:lang w:val="en-GB"/>
        </w:rPr>
      </w:pPr>
      <w:r>
        <w:rPr>
          <w:rFonts w:cs="Arial" w:ascii="Arial" w:hAnsi="Arial"/>
          <w:color w:val="000000"/>
          <w:sz w:val="21"/>
          <w:szCs w:val="21"/>
          <w:shd w:fill="F6F6F6" w:val="clear"/>
          <w:lang w:val="en-GB"/>
        </w:rPr>
      </w:r>
    </w:p>
    <w:p>
      <w:pPr>
        <w:pStyle w:val="NormalWeb"/>
        <w:shd w:val="clear" w:color="auto" w:fill="F6F6F6"/>
        <w:spacing w:beforeAutospacing="0" w:before="0" w:afterAutospacing="0" w:after="0"/>
        <w:jc w:val="both"/>
        <w:textAlignment w:val="baseline"/>
        <w:rPr>
          <w:rFonts w:ascii="Arial" w:hAnsi="Arial" w:cs="Arial"/>
          <w:color w:val="000000"/>
          <w:sz w:val="21"/>
          <w:szCs w:val="21"/>
          <w:highlight w:val="white"/>
          <w:lang w:val="en-GB"/>
        </w:rPr>
      </w:pPr>
      <w:r>
        <w:rPr>
          <w:rFonts w:cs="Arial" w:ascii="Arial" w:hAnsi="Arial"/>
          <w:color w:val="000000"/>
          <w:sz w:val="21"/>
          <w:szCs w:val="21"/>
          <w:shd w:fill="F6F6F6" w:val="clear"/>
          <w:lang w:val="en-GB"/>
        </w:rPr>
        <w:t>The project deals with understanding some of the impacts of access to universal healthcare based on the Mexican experience. It uses a state-of-the-art statistical approach to estimate health impacts and extend the impact assessment to non-health outcomes. For instance, the impact that a better access to healthcare could have on social cohesion.</w:t>
      </w:r>
    </w:p>
    <w:p>
      <w:pPr>
        <w:pStyle w:val="NormalWeb"/>
        <w:shd w:val="clear" w:color="auto" w:fill="F6F6F6"/>
        <w:spacing w:beforeAutospacing="0" w:before="0" w:afterAutospacing="0" w:after="0"/>
        <w:jc w:val="both"/>
        <w:textAlignment w:val="baseline"/>
        <w:rPr>
          <w:rFonts w:ascii="Arial" w:hAnsi="Arial" w:cs="Arial"/>
          <w:color w:val="000000"/>
          <w:sz w:val="21"/>
          <w:szCs w:val="21"/>
          <w:lang w:val="en-GB"/>
        </w:rPr>
      </w:pPr>
      <w:r>
        <w:rPr>
          <w:rFonts w:cs="Arial" w:ascii="Arial" w:hAnsi="Arial"/>
          <w:color w:val="000000"/>
          <w:sz w:val="21"/>
          <w:szCs w:val="21"/>
          <w:lang w:val="en-GB"/>
        </w:rPr>
      </w:r>
    </w:p>
    <w:p>
      <w:pPr>
        <w:pStyle w:val="NormalWeb"/>
        <w:shd w:val="clear" w:color="auto" w:fill="F6F6F6"/>
        <w:spacing w:beforeAutospacing="0" w:before="0" w:afterAutospacing="0" w:after="0"/>
        <w:jc w:val="both"/>
        <w:textAlignment w:val="baseline"/>
        <w:rPr>
          <w:rFonts w:ascii="Arial" w:hAnsi="Arial" w:cs="Arial"/>
          <w:color w:val="000000"/>
          <w:sz w:val="21"/>
          <w:szCs w:val="21"/>
          <w:lang w:val="en-GB"/>
        </w:rPr>
      </w:pPr>
      <w:r>
        <w:rPr>
          <w:rFonts w:cs="Arial" w:ascii="Arial" w:hAnsi="Arial"/>
          <w:color w:val="000000"/>
          <w:sz w:val="21"/>
          <w:szCs w:val="21"/>
          <w:lang w:val="en-GB"/>
        </w:rPr>
        <w:t xml:space="preserve">David Moriña is visiting professor at the Department of Econometrics, Statistics and Applied Econometrics at the Universitat de Barcelona and </w:t>
      </w:r>
      <w:del w:id="0" w:author="Autoria desconeguda" w:date="2022-02-16T12:28:22Z">
        <w:r>
          <w:rPr>
            <w:rFonts w:cs="Arial" w:ascii="Arial" w:hAnsi="Arial"/>
            <w:color w:val="000000"/>
            <w:sz w:val="21"/>
            <w:szCs w:val="21"/>
            <w:lang w:val="en-GB"/>
          </w:rPr>
          <w:delText>R</w:delText>
        </w:r>
      </w:del>
      <w:ins w:id="1" w:author="Autoria desconeguda" w:date="2022-02-16T12:28:22Z">
        <w:r>
          <w:rPr>
            <w:rFonts w:eastAsia="Times New Roman" w:cs="Arial" w:ascii="Arial" w:hAnsi="Arial"/>
            <w:color w:val="000000"/>
            <w:sz w:val="21"/>
            <w:szCs w:val="21"/>
            <w:lang w:val="en-GB" w:eastAsia="ca-ES"/>
          </w:rPr>
          <w:t>r</w:t>
        </w:r>
      </w:ins>
      <w:r>
        <w:rPr>
          <w:rFonts w:cs="Arial" w:ascii="Arial" w:hAnsi="Arial"/>
          <w:color w:val="000000"/>
          <w:sz w:val="21"/>
          <w:szCs w:val="21"/>
          <w:lang w:val="en-GB"/>
        </w:rPr>
        <w:t xml:space="preserve">esearcher at the Centre de Recerca Matemàtica (CRM). His research interests lie in mathematical modeling for epidemiology and public health, with particular focus on health economics. He has led research projects funded by Spanish Ministry of Science and Innovation, Fundación Santander </w:t>
      </w:r>
      <w:del w:id="2" w:author="Autoria desconeguda" w:date="2022-02-16T12:27:50Z">
        <w:r>
          <w:rPr>
            <w:rFonts w:cs="Arial" w:ascii="Arial" w:hAnsi="Arial"/>
            <w:color w:val="000000"/>
            <w:sz w:val="21"/>
            <w:szCs w:val="21"/>
            <w:lang w:val="en-GB"/>
          </w:rPr>
          <w:delText>and Fundación Mapfre</w:delText>
        </w:r>
      </w:del>
      <w:ins w:id="3" w:author="Autoria desconeguda" w:date="2022-02-16T12:27:50Z">
        <w:r>
          <w:rPr>
            <w:rFonts w:eastAsia="Times New Roman" w:cs="Arial" w:ascii="Arial" w:hAnsi="Arial"/>
            <w:color w:val="000000"/>
            <w:sz w:val="21"/>
            <w:szCs w:val="21"/>
            <w:lang w:val="en-GB" w:eastAsia="ca-ES"/>
          </w:rPr>
          <w:t>or the Spanish</w:t>
        </w:r>
      </w:ins>
      <w:ins w:id="4" w:author="Autoria desconeguda" w:date="2022-02-16T12:28:00Z">
        <w:r>
          <w:rPr>
            <w:rFonts w:eastAsia="Times New Roman" w:cs="Arial" w:ascii="Arial" w:hAnsi="Arial"/>
            <w:color w:val="000000"/>
            <w:sz w:val="21"/>
            <w:szCs w:val="21"/>
            <w:lang w:val="en-GB" w:eastAsia="ca-ES"/>
          </w:rPr>
          <w:t xml:space="preserve"> Ministry of Health</w:t>
        </w:r>
      </w:ins>
      <w:ins w:id="5" w:author="Autoria desconeguda" w:date="2022-02-16T12:32:04Z">
        <w:r>
          <w:rPr>
            <w:rFonts w:eastAsia="Times New Roman" w:cs="Arial" w:ascii="Arial" w:hAnsi="Arial"/>
            <w:color w:val="000000"/>
            <w:sz w:val="21"/>
            <w:szCs w:val="21"/>
            <w:lang w:val="en-GB" w:eastAsia="ca-ES"/>
          </w:rPr>
          <w:t>, contributing to the Spanish vaccination strategy against Covid-19</w:t>
        </w:r>
      </w:ins>
      <w:ins w:id="6" w:author="Autoria desconeguda" w:date="2022-02-16T12:33:48Z">
        <w:r>
          <w:rPr>
            <w:rFonts w:eastAsia="Times New Roman" w:cs="Arial" w:ascii="Arial" w:hAnsi="Arial"/>
            <w:color w:val="000000"/>
            <w:sz w:val="21"/>
            <w:szCs w:val="21"/>
            <w:lang w:val="en-GB" w:eastAsia="ca-ES"/>
          </w:rPr>
          <w:t xml:space="preserve"> as a member of the Mathematical Modelling Workgroup</w:t>
        </w:r>
      </w:ins>
      <w:r>
        <w:rPr>
          <w:rFonts w:cs="Arial" w:ascii="Arial" w:hAnsi="Arial"/>
          <w:color w:val="000000"/>
          <w:sz w:val="21"/>
          <w:szCs w:val="21"/>
          <w:lang w:val="en-GB"/>
        </w:rPr>
        <w:t xml:space="preserve">. </w:t>
      </w:r>
    </w:p>
    <w:p>
      <w:pPr>
        <w:pStyle w:val="NormalWeb"/>
        <w:shd w:val="clear" w:color="auto" w:fill="F6F6F6"/>
        <w:spacing w:beforeAutospacing="0" w:before="0" w:afterAutospacing="0" w:after="0"/>
        <w:jc w:val="both"/>
        <w:textAlignment w:val="baseline"/>
        <w:rPr>
          <w:rFonts w:ascii="Arial" w:hAnsi="Arial" w:cs="Arial"/>
          <w:color w:val="000000"/>
          <w:sz w:val="21"/>
          <w:szCs w:val="21"/>
          <w:lang w:val="en-GB"/>
        </w:rPr>
      </w:pPr>
      <w:r>
        <w:rPr>
          <w:rFonts w:cs="Arial" w:ascii="Arial" w:hAnsi="Arial"/>
          <w:color w:val="000000"/>
          <w:sz w:val="21"/>
          <w:szCs w:val="21"/>
          <w:lang w:val="en-GB"/>
        </w:rPr>
      </w:r>
    </w:p>
    <w:p>
      <w:pPr>
        <w:pStyle w:val="Normal"/>
        <w:shd w:val="clear" w:color="auto" w:fill="FFFFFF" w:themeFill="background1"/>
        <w:spacing w:lineRule="auto" w:line="240" w:before="0" w:after="0"/>
        <w:jc w:val="both"/>
        <w:rPr>
          <w:rFonts w:ascii="Arial" w:hAnsi="Arial" w:eastAsia="Times New Roman" w:cs="Arial"/>
          <w:color w:val="000000"/>
          <w:sz w:val="21"/>
          <w:szCs w:val="21"/>
          <w:lang w:val="en-GB" w:eastAsia="ca-ES"/>
        </w:rPr>
      </w:pPr>
      <w:r>
        <w:rPr>
          <w:rFonts w:eastAsia="Times New Roman" w:cs="Arial" w:ascii="Arial" w:hAnsi="Arial"/>
          <w:color w:val="000000" w:themeColor="text1"/>
          <w:sz w:val="21"/>
          <w:szCs w:val="21"/>
          <w:lang w:val="en-GB" w:eastAsia="ca-ES"/>
        </w:rPr>
        <w:t>This project focuses on the development of new data science techniques capable of estimating the decrease in the usage of health insurance services due to the Covid-19 pandemic and related to mobility restrictions in 2020 It includes an overview of the expected impact in the future, mainly because of delayed visits and diagnoses or Covid-19 side effects.</w:t>
      </w:r>
      <w:bookmarkStart w:id="0" w:name="_GoBack"/>
      <w:bookmarkEnd w:id="0"/>
    </w:p>
    <w:p>
      <w:pPr>
        <w:pStyle w:val="Normal"/>
        <w:shd w:val="clear" w:color="auto" w:fill="FFFFFF"/>
        <w:spacing w:lineRule="auto" w:line="240" w:before="0" w:after="0"/>
        <w:jc w:val="both"/>
        <w:rPr>
          <w:rFonts w:ascii="Segoe UI Emoji" w:hAnsi="Segoe UI Emoji" w:eastAsia="Times New Roman" w:cs="Segoe UI Emoji"/>
          <w:color w:val="0F1419"/>
          <w:sz w:val="30"/>
          <w:szCs w:val="30"/>
          <w:lang w:val="en-GB" w:eastAsia="ca-ES"/>
        </w:rPr>
      </w:pPr>
      <w:r>
        <w:rPr>
          <w:rFonts w:eastAsia="Times New Roman" w:cs="Segoe UI Emoji" w:ascii="Segoe UI Emoji" w:hAnsi="Segoe UI Emoji"/>
          <w:color w:val="0F1419"/>
          <w:sz w:val="30"/>
          <w:szCs w:val="30"/>
          <w:lang w:val="en-GB" w:eastAsia="ca-ES"/>
        </w:rPr>
      </w:r>
    </w:p>
    <w:p>
      <w:pPr>
        <w:pStyle w:val="Normal"/>
        <w:shd w:val="clear" w:color="auto" w:fill="FFFFFF"/>
        <w:spacing w:lineRule="auto" w:line="240" w:before="0" w:after="0"/>
        <w:jc w:val="both"/>
        <w:rPr>
          <w:rFonts w:ascii="Segoe UI" w:hAnsi="Segoe UI" w:eastAsia="Times New Roman" w:cs="Segoe UI"/>
          <w:color w:val="0F1419"/>
          <w:sz w:val="30"/>
          <w:szCs w:val="30"/>
          <w:lang w:val="en-GB" w:eastAsia="ca-ES"/>
        </w:rPr>
      </w:pPr>
      <w:r>
        <w:rPr>
          <w:rFonts w:eastAsia="Times New Roman" w:cs="Segoe UI Emoji" w:ascii="Segoe UI Emoji" w:hAnsi="Segoe UI Emoji"/>
          <w:color w:val="0F1419"/>
          <w:sz w:val="30"/>
          <w:szCs w:val="30"/>
          <w:lang w:val="en-GB" w:eastAsia="ca-ES"/>
        </w:rPr>
        <w:t>🎉</w:t>
      </w:r>
      <w:r>
        <w:rPr>
          <w:rFonts w:eastAsia="Times New Roman" w:cs="Segoe UI" w:ascii="Segoe UI" w:hAnsi="Segoe UI"/>
          <w:color w:val="0F1419"/>
          <w:sz w:val="30"/>
          <w:szCs w:val="30"/>
          <w:lang w:val="en-GB" w:eastAsia="ca-ES"/>
        </w:rPr>
        <w:t xml:space="preserve">We are happy to announce that our researchers </w:t>
      </w:r>
      <w:r>
        <w:rPr>
          <w:rFonts w:eastAsia="Times New Roman" w:cs="Segoe UI" w:ascii="Segoe UI" w:hAnsi="Segoe UI"/>
          <w:color w:val="1D9BF0"/>
          <w:sz w:val="30"/>
          <w:szCs w:val="30"/>
          <w:lang w:val="en-GB" w:eastAsia="ca-ES"/>
        </w:rPr>
        <w:t>@francoiscohen2</w:t>
      </w:r>
      <w:r>
        <w:rPr>
          <w:rFonts w:eastAsia="Times New Roman" w:cs="Segoe UI" w:ascii="Segoe UI" w:hAnsi="Segoe UI"/>
          <w:color w:val="0F1419"/>
          <w:sz w:val="30"/>
          <w:szCs w:val="30"/>
          <w:lang w:val="en-GB" w:eastAsia="ca-ES"/>
        </w:rPr>
        <w:t xml:space="preserve"> and </w:t>
      </w:r>
      <w:r>
        <w:rPr>
          <w:rFonts w:eastAsia="Times New Roman" w:cs="Segoe UI" w:ascii="Segoe UI" w:hAnsi="Segoe UI"/>
          <w:color w:val="1D9BF0"/>
          <w:sz w:val="30"/>
          <w:szCs w:val="30"/>
          <w:lang w:val="en-GB" w:eastAsia="ca-ES"/>
        </w:rPr>
        <w:t>@dmorinya</w:t>
      </w:r>
      <w:r>
        <w:rPr>
          <w:rFonts w:eastAsia="Times New Roman" w:cs="Segoe UI" w:ascii="Segoe UI" w:hAnsi="Segoe UI"/>
          <w:color w:val="0F1419"/>
          <w:sz w:val="30"/>
          <w:szCs w:val="30"/>
          <w:lang w:val="en-GB" w:eastAsia="ca-ES"/>
        </w:rPr>
        <w:t xml:space="preserve"> will receive funding from </w:t>
      </w:r>
      <w:r>
        <w:rPr>
          <w:rFonts w:eastAsia="Times New Roman" w:cs="Segoe UI" w:ascii="Segoe UI" w:hAnsi="Segoe UI"/>
          <w:color w:val="1D9BF0"/>
          <w:sz w:val="30"/>
          <w:szCs w:val="30"/>
          <w:lang w:val="en-GB" w:eastAsia="ca-ES"/>
        </w:rPr>
        <w:t>@F_MapfreCL</w:t>
      </w:r>
      <w:r>
        <w:rPr>
          <w:rFonts w:eastAsia="Times New Roman" w:cs="Segoe UI" w:ascii="Segoe UI" w:hAnsi="Segoe UI"/>
          <w:color w:val="0F1419"/>
          <w:sz w:val="30"/>
          <w:szCs w:val="30"/>
          <w:lang w:val="en-GB" w:eastAsia="ca-ES"/>
        </w:rPr>
        <w:t xml:space="preserve"> to lead projects on insurances!</w:t>
      </w:r>
    </w:p>
    <w:p>
      <w:pPr>
        <w:pStyle w:val="Normal"/>
        <w:shd w:val="clear" w:color="auto" w:fill="FFFFFF"/>
        <w:spacing w:lineRule="auto" w:line="240" w:before="0" w:after="0"/>
        <w:jc w:val="both"/>
        <w:rPr>
          <w:rFonts w:ascii="Segoe UI" w:hAnsi="Segoe UI" w:eastAsia="Times New Roman" w:cs="Segoe UI"/>
          <w:color w:val="0F1419"/>
          <w:sz w:val="30"/>
          <w:szCs w:val="30"/>
          <w:lang w:val="en-GB" w:eastAsia="ca-ES"/>
        </w:rPr>
      </w:pPr>
      <w:r>
        <w:rPr>
          <w:rFonts w:eastAsia="Times New Roman" w:cs="Segoe UI" w:ascii="Segoe UI" w:hAnsi="Segoe UI"/>
          <w:color w:val="0F1419"/>
          <w:sz w:val="30"/>
          <w:szCs w:val="30"/>
          <w:lang w:val="en-GB" w:eastAsia="ca-ES"/>
        </w:rPr>
      </w:r>
    </w:p>
    <w:p>
      <w:pPr>
        <w:pStyle w:val="Normal"/>
        <w:shd w:val="clear" w:color="auto" w:fill="FFFFFF"/>
        <w:spacing w:lineRule="auto" w:line="240" w:before="0" w:after="0"/>
        <w:jc w:val="both"/>
        <w:rPr>
          <w:rFonts w:ascii="Segoe UI" w:hAnsi="Segoe UI" w:eastAsia="Times New Roman" w:cs="Segoe UI"/>
          <w:color w:val="0F1419"/>
          <w:sz w:val="30"/>
          <w:szCs w:val="30"/>
          <w:lang w:val="en-GB" w:eastAsia="ca-ES"/>
        </w:rPr>
      </w:pPr>
      <w:r>
        <w:rPr>
          <w:rFonts w:eastAsia="Times New Roman" w:cs="Segoe UI" w:ascii="Segoe UI" w:hAnsi="Segoe UI"/>
          <w:color w:val="0F1419"/>
          <w:sz w:val="30"/>
          <w:szCs w:val="30"/>
          <w:lang w:val="en-GB" w:eastAsia="ca-ES"/>
        </w:rPr>
        <w:t>ENLACE A LA NOTI</w:t>
      </w:r>
    </w:p>
    <w:p>
      <w:pPr>
        <w:pStyle w:val="Normal"/>
        <w:shd w:val="clear" w:color="auto" w:fill="FFFFFF"/>
        <w:spacing w:lineRule="auto" w:line="240" w:before="0" w:after="0"/>
        <w:jc w:val="both"/>
        <w:rPr>
          <w:rFonts w:ascii="Segoe UI" w:hAnsi="Segoe UI" w:eastAsia="Times New Roman" w:cs="Segoe UI"/>
          <w:color w:val="0F1419"/>
          <w:sz w:val="30"/>
          <w:szCs w:val="30"/>
          <w:lang w:val="en-GB" w:eastAsia="ca-ES"/>
        </w:rPr>
      </w:pPr>
      <w:r>
        <w:rPr>
          <w:rFonts w:eastAsia="Times New Roman" w:cs="Segoe UI" w:ascii="Segoe UI" w:hAnsi="Segoe UI"/>
          <w:color w:val="0F1419"/>
          <w:sz w:val="30"/>
          <w:szCs w:val="30"/>
          <w:lang w:val="en-GB" w:eastAsia="ca-ES"/>
        </w:rPr>
      </w:r>
    </w:p>
    <w:p>
      <w:pPr>
        <w:pStyle w:val="Normal"/>
        <w:spacing w:before="0" w:after="160"/>
        <w:jc w:val="both"/>
        <w:rPr>
          <w:lang w:val="en-GB"/>
        </w:rPr>
      </w:pPr>
      <w:r>
        <w:rPr>
          <w:rFonts w:cs="Segoe UI" w:ascii="Segoe UI" w:hAnsi="Segoe UI"/>
          <w:color w:val="0F1419"/>
          <w:sz w:val="30"/>
          <w:szCs w:val="30"/>
          <w:shd w:fill="FFFFFF" w:val="clear"/>
        </w:rPr>
        <w:t xml:space="preserve">Dr Cohen, guest professor at the </w:t>
      </w:r>
      <w:r>
        <w:rPr>
          <w:rFonts w:cs="Segoe UI" w:ascii="Segoe UI" w:hAnsi="Segoe UI"/>
          <w:color w:val="1D9BF0"/>
          <w:sz w:val="30"/>
          <w:szCs w:val="30"/>
          <w:shd w:fill="FFFFFF" w:val="clear"/>
        </w:rPr>
        <w:t>@UniBarcelona</w:t>
      </w:r>
      <w:r>
        <w:rPr>
          <w:rFonts w:cs="Segoe UI" w:ascii="Segoe UI" w:hAnsi="Segoe UI"/>
          <w:color w:val="0F1419"/>
          <w:sz w:val="30"/>
          <w:szCs w:val="30"/>
          <w:shd w:fill="FFFFFF" w:val="clear"/>
        </w:rPr>
        <w:t xml:space="preserve"> and researcher at </w:t>
      </w:r>
      <w:r>
        <w:rPr>
          <w:rFonts w:cs="Segoe UI" w:ascii="Segoe UI" w:hAnsi="Segoe UI"/>
          <w:color w:val="1D9BF0"/>
          <w:sz w:val="30"/>
          <w:szCs w:val="30"/>
          <w:shd w:fill="FFFFFF" w:val="clear"/>
        </w:rPr>
        <w:t>@FundacioIEB</w:t>
      </w:r>
      <w:r>
        <w:rPr>
          <w:rFonts w:cs="Segoe UI" w:ascii="Segoe UI" w:hAnsi="Segoe UI"/>
          <w:color w:val="0F1419"/>
          <w:sz w:val="30"/>
          <w:szCs w:val="30"/>
          <w:shd w:fill="FFFFFF" w:val="clear"/>
        </w:rPr>
        <w:t xml:space="preserve"> will assess  the impact of universal health care in Mexico and Dr Moriña, visiting professor at the </w:t>
      </w:r>
      <w:r>
        <w:rPr>
          <w:rFonts w:cs="Segoe UI" w:ascii="Segoe UI" w:hAnsi="Segoe UI"/>
          <w:color w:val="1D9BF0"/>
          <w:sz w:val="30"/>
          <w:szCs w:val="30"/>
          <w:shd w:fill="FFFFFF" w:val="clear"/>
        </w:rPr>
        <w:t>@UniBarcelona</w:t>
      </w:r>
      <w:r>
        <w:rPr>
          <w:rFonts w:cs="Segoe UI" w:ascii="Segoe UI" w:hAnsi="Segoe UI"/>
          <w:color w:val="0F1419"/>
          <w:sz w:val="30"/>
          <w:szCs w:val="30"/>
          <w:shd w:fill="FFFFFF" w:val="clear"/>
        </w:rPr>
        <w:t xml:space="preserve"> will analyse the impact of the pandemic on health insurance claims.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egoe UI Emoji">
    <w:charset w:val="01"/>
    <w:family w:val="roman"/>
    <w:pitch w:val="variable"/>
  </w:font>
</w:fonts>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paragraph" w:styleId="Encapalament2">
    <w:name w:val="Heading 2"/>
    <w:basedOn w:val="Normal"/>
    <w:link w:val="Ttol2Car"/>
    <w:uiPriority w:val="9"/>
    <w:qFormat/>
    <w:rsid w:val="00cb49e3"/>
    <w:pPr>
      <w:spacing w:lineRule="auto" w:line="240" w:beforeAutospacing="1" w:afterAutospacing="1"/>
      <w:outlineLvl w:val="1"/>
    </w:pPr>
    <w:rPr>
      <w:rFonts w:ascii="Times New Roman" w:hAnsi="Times New Roman" w:eastAsia="Times New Roman" w:cs="Times New Roman"/>
      <w:b/>
      <w:bCs/>
      <w:sz w:val="36"/>
      <w:szCs w:val="36"/>
      <w:lang w:eastAsia="ca-ES"/>
    </w:rPr>
  </w:style>
  <w:style w:type="character" w:styleId="DefaultParagraphFont" w:default="1">
    <w:name w:val="Default Paragraph Font"/>
    <w:uiPriority w:val="1"/>
    <w:semiHidden/>
    <w:unhideWhenUsed/>
    <w:qFormat/>
    <w:rPr/>
  </w:style>
  <w:style w:type="character" w:styleId="Ttol2Car" w:customStyle="1">
    <w:name w:val="Títol 2 Car"/>
    <w:basedOn w:val="DefaultParagraphFont"/>
    <w:link w:val="Ttol2"/>
    <w:uiPriority w:val="9"/>
    <w:qFormat/>
    <w:rsid w:val="00cb49e3"/>
    <w:rPr>
      <w:rFonts w:ascii="Times New Roman" w:hAnsi="Times New Roman" w:eastAsia="Times New Roman" w:cs="Times New Roman"/>
      <w:b/>
      <w:bCs/>
      <w:sz w:val="36"/>
      <w:szCs w:val="36"/>
      <w:lang w:eastAsia="ca-ES"/>
    </w:rPr>
  </w:style>
  <w:style w:type="character" w:styleId="EnlladInternet">
    <w:name w:val="Enllaç d'Internet"/>
    <w:basedOn w:val="DefaultParagraphFont"/>
    <w:uiPriority w:val="99"/>
    <w:unhideWhenUsed/>
    <w:rsid w:val="00cb49e3"/>
    <w:rPr>
      <w:color w:val="0000FF"/>
      <w:u w:val="single"/>
    </w:rPr>
  </w:style>
  <w:style w:type="character" w:styleId="Mencisenseresoldre1" w:customStyle="1">
    <w:name w:val="Menció sense resoldre1"/>
    <w:basedOn w:val="DefaultParagraphFont"/>
    <w:uiPriority w:val="99"/>
    <w:semiHidden/>
    <w:unhideWhenUsed/>
    <w:qFormat/>
    <w:rsid w:val="00965a09"/>
    <w:rPr>
      <w:color w:val="605E5C"/>
      <w:shd w:fill="E1DFDD" w:val="clear"/>
    </w:rPr>
  </w:style>
  <w:style w:type="character" w:styleId="TextdeglobusCar" w:customStyle="1">
    <w:name w:val="Text de globus Car"/>
    <w:basedOn w:val="DefaultParagraphFont"/>
    <w:link w:val="Textdeglobus"/>
    <w:uiPriority w:val="99"/>
    <w:semiHidden/>
    <w:qFormat/>
    <w:rsid w:val="00835e31"/>
    <w:rPr>
      <w:rFonts w:ascii="Segoe UI" w:hAnsi="Segoe UI" w:cs="Segoe UI"/>
      <w:sz w:val="18"/>
      <w:szCs w:val="18"/>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Noto Sans Devanagari"/>
    </w:rPr>
  </w:style>
  <w:style w:type="paragraph" w:styleId="Llegenda">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NormalWeb">
    <w:name w:val="Normal (Web)"/>
    <w:basedOn w:val="Normal"/>
    <w:uiPriority w:val="99"/>
    <w:unhideWhenUsed/>
    <w:qFormat/>
    <w:rsid w:val="00cb49e3"/>
    <w:pPr>
      <w:spacing w:lineRule="auto" w:line="240" w:beforeAutospacing="1" w:afterAutospacing="1"/>
    </w:pPr>
    <w:rPr>
      <w:rFonts w:ascii="Times New Roman" w:hAnsi="Times New Roman" w:eastAsia="Times New Roman" w:cs="Times New Roman"/>
      <w:sz w:val="24"/>
      <w:szCs w:val="24"/>
      <w:lang w:eastAsia="ca-ES"/>
    </w:rPr>
  </w:style>
  <w:style w:type="paragraph" w:styleId="Cdt4ke" w:customStyle="1">
    <w:name w:val="cdt4ke"/>
    <w:basedOn w:val="Normal"/>
    <w:qFormat/>
    <w:rsid w:val="00965a09"/>
    <w:pPr>
      <w:spacing w:lineRule="auto" w:line="240" w:beforeAutospacing="1" w:afterAutospacing="1"/>
    </w:pPr>
    <w:rPr>
      <w:rFonts w:ascii="Times New Roman" w:hAnsi="Times New Roman" w:eastAsia="Times New Roman" w:cs="Times New Roman"/>
      <w:sz w:val="24"/>
      <w:szCs w:val="24"/>
      <w:lang w:eastAsia="ca-ES"/>
    </w:rPr>
  </w:style>
  <w:style w:type="paragraph" w:styleId="BalloonText">
    <w:name w:val="Balloon Text"/>
    <w:basedOn w:val="Normal"/>
    <w:link w:val="TextdeglobusCar"/>
    <w:uiPriority w:val="99"/>
    <w:semiHidden/>
    <w:unhideWhenUsed/>
    <w:qFormat/>
    <w:rsid w:val="00835e3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b.edu/school-economics/researchers/cohen-francois/" TargetMode="External"/><Relationship Id="rId3" Type="http://schemas.openxmlformats.org/officeDocument/2006/relationships/hyperlink" Target="https://www.ub.edu/school-economics/researchers/morina-david/"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2</Pages>
  <Words>479</Words>
  <Characters>2639</Characters>
  <CharactersWithSpaces>3116</CharactersWithSpaces>
  <Paragraphs>11</Paragraphs>
  <Company>Universitat de Barcelona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2022-02-16T10:21:00Z</dcterms:created>
  <dc:creator>Silvia González Poncelas</dc:creator>
  <dc:description/>
  <dc:language>ca-ES</dc:language>
  <cp:lastModifiedBy/>
  <dcterms:modified xsi:type="dcterms:W3CDTF">2022-02-16T12:34:21Z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Universitat de Barcelona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